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46" w:type="dxa"/>
        <w:jc w:val="center"/>
        <w:tblLook w:val="01E0" w:firstRow="1" w:lastRow="1" w:firstColumn="1" w:lastColumn="1" w:noHBand="0" w:noVBand="0"/>
      </w:tblPr>
      <w:tblGrid>
        <w:gridCol w:w="5108"/>
        <w:gridCol w:w="4938"/>
      </w:tblGrid>
      <w:tr w:rsidR="00475671" w:rsidRPr="005F0608" w:rsidTr="00362987">
        <w:trPr>
          <w:jc w:val="center"/>
        </w:trPr>
        <w:tc>
          <w:tcPr>
            <w:tcW w:w="5108" w:type="dxa"/>
          </w:tcPr>
          <w:p w:rsidR="00475671" w:rsidRPr="005F0608" w:rsidRDefault="00B62042" w:rsidP="00B62042">
            <w:pPr>
              <w:ind w:firstLine="540"/>
              <w:jc w:val="center"/>
              <w:rPr>
                <w:rStyle w:val="Strong"/>
                <w:b w:val="0"/>
                <w:sz w:val="26"/>
                <w:szCs w:val="26"/>
              </w:rPr>
            </w:pPr>
            <w:r>
              <w:rPr>
                <w:rStyle w:val="Strong"/>
                <w:sz w:val="26"/>
                <w:szCs w:val="26"/>
              </w:rPr>
              <w:t>MINISTRY OF AGRICULTURE AND RURAL DEVELOPMENT</w:t>
            </w:r>
          </w:p>
          <w:p w:rsidR="00475671" w:rsidRPr="005F0608" w:rsidRDefault="00951C0B" w:rsidP="0048648D">
            <w:pPr>
              <w:ind w:firstLine="540"/>
              <w:rPr>
                <w:sz w:val="26"/>
                <w:szCs w:val="26"/>
              </w:rPr>
            </w:pPr>
            <w:r>
              <w:rPr>
                <w:b/>
                <w:bCs/>
                <w:noProof/>
                <w:sz w:val="26"/>
                <w:szCs w:val="26"/>
                <w:lang w:val="en-GB" w:eastAsia="en-GB"/>
              </w:rPr>
              <mc:AlternateContent>
                <mc:Choice Requires="wps">
                  <w:drawing>
                    <wp:anchor distT="0" distB="0" distL="114300" distR="114300" simplePos="0" relativeHeight="251663360" behindDoc="0" locked="0" layoutInCell="1" allowOverlap="1">
                      <wp:simplePos x="0" y="0"/>
                      <wp:positionH relativeFrom="column">
                        <wp:posOffset>605790</wp:posOffset>
                      </wp:positionH>
                      <wp:positionV relativeFrom="paragraph">
                        <wp:posOffset>15240</wp:posOffset>
                      </wp:positionV>
                      <wp:extent cx="913765" cy="0"/>
                      <wp:effectExtent l="5715" t="5715" r="13970" b="1333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37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pt,1.2pt" to="119.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cfnEQIAACc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"/>
                  </w:pict>
                </mc:Fallback>
              </mc:AlternateContent>
            </w:r>
          </w:p>
          <w:p w:rsidR="00475671" w:rsidRPr="005F0608" w:rsidRDefault="00B62042" w:rsidP="0048648D">
            <w:pPr>
              <w:rPr>
                <w:sz w:val="26"/>
                <w:szCs w:val="26"/>
              </w:rPr>
            </w:pPr>
            <w:r>
              <w:rPr>
                <w:sz w:val="26"/>
                <w:szCs w:val="26"/>
              </w:rPr>
              <w:t xml:space="preserve">   No.</w:t>
            </w:r>
            <w:r w:rsidR="00475671" w:rsidRPr="005F0608">
              <w:rPr>
                <w:sz w:val="26"/>
                <w:szCs w:val="26"/>
              </w:rPr>
              <w:t>:   /QĐ-</w:t>
            </w:r>
            <w:r w:rsidR="00475671">
              <w:rPr>
                <w:sz w:val="26"/>
                <w:szCs w:val="26"/>
              </w:rPr>
              <w:t>BNN-TCLN</w:t>
            </w:r>
          </w:p>
          <w:p w:rsidR="00475671" w:rsidRPr="005F0608" w:rsidRDefault="00475671" w:rsidP="0048648D">
            <w:pPr>
              <w:spacing w:before="120"/>
              <w:rPr>
                <w:rStyle w:val="Strong"/>
              </w:rPr>
            </w:pPr>
          </w:p>
        </w:tc>
        <w:tc>
          <w:tcPr>
            <w:tcW w:w="4938" w:type="dxa"/>
          </w:tcPr>
          <w:p w:rsidR="00475671" w:rsidRPr="005F0608" w:rsidRDefault="00B62042" w:rsidP="0048648D">
            <w:pPr>
              <w:jc w:val="center"/>
              <w:rPr>
                <w:rStyle w:val="Strong"/>
                <w:sz w:val="26"/>
                <w:szCs w:val="26"/>
              </w:rPr>
            </w:pPr>
            <w:r w:rsidRPr="00B62042">
              <w:rPr>
                <w:rStyle w:val="Strong"/>
              </w:rPr>
              <w:t>SOCIALIST REPUBLIC OF VIETNAM</w:t>
            </w:r>
            <w:r w:rsidR="00475671" w:rsidRPr="005F0608">
              <w:rPr>
                <w:b/>
                <w:bCs/>
              </w:rPr>
              <w:br/>
            </w:r>
            <w:r w:rsidRPr="00B62042">
              <w:rPr>
                <w:rStyle w:val="Strong"/>
                <w:sz w:val="26"/>
                <w:szCs w:val="26"/>
              </w:rPr>
              <w:t xml:space="preserve">Independence - Freedom </w:t>
            </w:r>
            <w:r>
              <w:rPr>
                <w:rStyle w:val="Strong"/>
                <w:sz w:val="26"/>
                <w:szCs w:val="26"/>
              </w:rPr>
              <w:t>-</w:t>
            </w:r>
            <w:r w:rsidRPr="00B62042">
              <w:rPr>
                <w:rStyle w:val="Strong"/>
                <w:sz w:val="26"/>
                <w:szCs w:val="26"/>
              </w:rPr>
              <w:t xml:space="preserve"> Happiness</w:t>
            </w:r>
          </w:p>
          <w:p w:rsidR="00475671" w:rsidRPr="005F0608" w:rsidRDefault="00951C0B" w:rsidP="0048648D">
            <w:pPr>
              <w:ind w:firstLine="540"/>
              <w:jc w:val="center"/>
              <w:rPr>
                <w:rStyle w:val="Strong"/>
                <w:sz w:val="26"/>
                <w:szCs w:val="26"/>
              </w:rPr>
            </w:pPr>
            <w:r>
              <w:rPr>
                <w:b/>
                <w:bCs/>
                <w:noProof/>
                <w:sz w:val="26"/>
                <w:szCs w:val="26"/>
                <w:lang w:val="en-GB" w:eastAsia="en-GB"/>
              </w:rPr>
              <mc:AlternateContent>
                <mc:Choice Requires="wps">
                  <w:drawing>
                    <wp:anchor distT="0" distB="0" distL="114300" distR="114300" simplePos="0" relativeHeight="251660288" behindDoc="0" locked="0" layoutInCell="1" allowOverlap="1">
                      <wp:simplePos x="0" y="0"/>
                      <wp:positionH relativeFrom="column">
                        <wp:posOffset>754380</wp:posOffset>
                      </wp:positionH>
                      <wp:positionV relativeFrom="paragraph">
                        <wp:posOffset>29845</wp:posOffset>
                      </wp:positionV>
                      <wp:extent cx="1943100" cy="0"/>
                      <wp:effectExtent l="11430" t="10795" r="7620" b="82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4pt,2.35pt" to="212.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5rl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"/>
                  </w:pict>
                </mc:Fallback>
              </mc:AlternateContent>
            </w:r>
          </w:p>
          <w:p w:rsidR="00475671" w:rsidRPr="005F0608" w:rsidRDefault="00B62042" w:rsidP="00B62042">
            <w:pPr>
              <w:ind w:right="390"/>
              <w:rPr>
                <w:rStyle w:val="Strong"/>
                <w:sz w:val="31"/>
                <w:szCs w:val="31"/>
              </w:rPr>
            </w:pPr>
            <w:r>
              <w:rPr>
                <w:i/>
                <w:szCs w:val="26"/>
              </w:rPr>
              <w:t xml:space="preserve">Ha </w:t>
            </w:r>
            <w:proofErr w:type="spellStart"/>
            <w:r>
              <w:rPr>
                <w:i/>
                <w:szCs w:val="26"/>
              </w:rPr>
              <w:t>Noi</w:t>
            </w:r>
            <w:proofErr w:type="spellEnd"/>
            <w:r>
              <w:rPr>
                <w:i/>
                <w:szCs w:val="26"/>
              </w:rPr>
              <w:t>,                                     2015</w:t>
            </w:r>
          </w:p>
        </w:tc>
      </w:tr>
    </w:tbl>
    <w:p w:rsidR="00475671" w:rsidRPr="005F0608" w:rsidRDefault="00963E4F" w:rsidP="00742211">
      <w:pPr>
        <w:spacing w:line="288" w:lineRule="auto"/>
        <w:jc w:val="center"/>
        <w:rPr>
          <w:rStyle w:val="Strong"/>
        </w:rPr>
      </w:pPr>
      <w:r w:rsidRPr="00963E4F">
        <w:rPr>
          <w:rStyle w:val="Strong"/>
        </w:rPr>
        <w:t>DECISION</w:t>
      </w:r>
    </w:p>
    <w:p w:rsidR="008205B6" w:rsidRDefault="00951C0B" w:rsidP="00742211">
      <w:pPr>
        <w:spacing w:line="288" w:lineRule="auto"/>
        <w:jc w:val="center"/>
        <w:rPr>
          <w:rStyle w:val="Strong"/>
          <w:sz w:val="28"/>
          <w:szCs w:val="28"/>
        </w:rPr>
      </w:pPr>
      <w:r>
        <w:rPr>
          <w:bCs/>
          <w:noProof/>
          <w:sz w:val="28"/>
          <w:szCs w:val="28"/>
          <w:lang w:val="en-GB" w:eastAsia="en-GB"/>
        </w:rPr>
        <mc:AlternateContent>
          <mc:Choice Requires="wps">
            <w:drawing>
              <wp:anchor distT="0" distB="0" distL="114300" distR="114300" simplePos="0" relativeHeight="251662336" behindDoc="0" locked="0" layoutInCell="1" allowOverlap="1">
                <wp:simplePos x="0" y="0"/>
                <wp:positionH relativeFrom="column">
                  <wp:posOffset>2301240</wp:posOffset>
                </wp:positionH>
                <wp:positionV relativeFrom="paragraph">
                  <wp:posOffset>501015</wp:posOffset>
                </wp:positionV>
                <wp:extent cx="1604645" cy="0"/>
                <wp:effectExtent l="5715" t="5715" r="8890"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46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2pt,39.45pt" to="307.5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YV8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"/>
            </w:pict>
          </mc:Fallback>
        </mc:AlternateContent>
      </w:r>
      <w:r w:rsidR="007573B6">
        <w:rPr>
          <w:rStyle w:val="Strong"/>
          <w:sz w:val="28"/>
          <w:szCs w:val="28"/>
        </w:rPr>
        <w:t>Pro</w:t>
      </w:r>
      <w:r w:rsidR="00C032CA">
        <w:rPr>
          <w:rStyle w:val="Strong"/>
          <w:sz w:val="28"/>
          <w:szCs w:val="28"/>
        </w:rPr>
        <w:t>mulgating</w:t>
      </w:r>
      <w:r w:rsidR="008205B6">
        <w:rPr>
          <w:rStyle w:val="Strong"/>
          <w:sz w:val="28"/>
          <w:szCs w:val="28"/>
        </w:rPr>
        <w:t xml:space="preserve"> the </w:t>
      </w:r>
      <w:r w:rsidR="00C032CA">
        <w:rPr>
          <w:rStyle w:val="Strong"/>
          <w:sz w:val="28"/>
          <w:szCs w:val="28"/>
        </w:rPr>
        <w:t xml:space="preserve">regulations on </w:t>
      </w:r>
      <w:del w:id="0" w:author="Harri Seppänen" w:date="2015-02-03T10:47:00Z">
        <w:r w:rsidR="008205B6" w:rsidDel="001219D0">
          <w:rPr>
            <w:rStyle w:val="Strong"/>
            <w:sz w:val="28"/>
            <w:szCs w:val="28"/>
          </w:rPr>
          <w:delText>management and usingo</w:delText>
        </w:r>
        <w:r w:rsidR="008205B6" w:rsidRPr="008205B6" w:rsidDel="001219D0">
          <w:rPr>
            <w:rStyle w:val="Strong"/>
            <w:sz w:val="28"/>
            <w:szCs w:val="28"/>
          </w:rPr>
          <w:delText xml:space="preserve">f </w:delText>
        </w:r>
      </w:del>
      <w:r w:rsidR="00A86B76">
        <w:rPr>
          <w:rStyle w:val="Strong"/>
          <w:sz w:val="28"/>
          <w:szCs w:val="28"/>
        </w:rPr>
        <w:t>Management Informa</w:t>
      </w:r>
      <w:r w:rsidR="00C032CA">
        <w:rPr>
          <w:rStyle w:val="Strong"/>
          <w:sz w:val="28"/>
          <w:szCs w:val="28"/>
        </w:rPr>
        <w:t>tion System for Forestry sector</w:t>
      </w:r>
      <w:r w:rsidR="008205B6" w:rsidRPr="008205B6">
        <w:rPr>
          <w:rStyle w:val="Strong"/>
          <w:sz w:val="28"/>
          <w:szCs w:val="28"/>
        </w:rPr>
        <w:t xml:space="preserve"> in Vietnam</w:t>
      </w:r>
    </w:p>
    <w:p w:rsidR="00475671" w:rsidRPr="005F0608" w:rsidRDefault="00475671" w:rsidP="00742211">
      <w:pPr>
        <w:spacing w:line="288" w:lineRule="auto"/>
        <w:jc w:val="center"/>
        <w:rPr>
          <w:b/>
        </w:rPr>
      </w:pPr>
    </w:p>
    <w:p w:rsidR="00C91C72" w:rsidRDefault="002577F1" w:rsidP="00742211">
      <w:pPr>
        <w:spacing w:line="288" w:lineRule="auto"/>
        <w:ind w:firstLine="720"/>
        <w:jc w:val="center"/>
      </w:pPr>
      <w:r>
        <w:rPr>
          <w:b/>
          <w:bCs/>
        </w:rPr>
        <w:t>MINISTER</w:t>
      </w:r>
      <w:r w:rsidR="00D06B84" w:rsidRPr="00D06B84">
        <w:rPr>
          <w:b/>
          <w:bCs/>
        </w:rPr>
        <w:t xml:space="preserve"> OF AGRICULTURE AND RURAL DEVELOPMENT</w:t>
      </w:r>
    </w:p>
    <w:p w:rsidR="00D06B84" w:rsidRDefault="00D06B84" w:rsidP="00742211">
      <w:pPr>
        <w:spacing w:line="288" w:lineRule="auto"/>
        <w:ind w:firstLine="720"/>
        <w:jc w:val="both"/>
        <w:rPr>
          <w:iCs/>
          <w:sz w:val="28"/>
          <w:szCs w:val="28"/>
        </w:rPr>
      </w:pPr>
      <w:r w:rsidRPr="00D06B84">
        <w:rPr>
          <w:iCs/>
          <w:sz w:val="28"/>
          <w:szCs w:val="28"/>
        </w:rPr>
        <w:t xml:space="preserve">Pursuant to </w:t>
      </w:r>
      <w:r w:rsidR="00C032CA">
        <w:rPr>
          <w:iCs/>
          <w:sz w:val="28"/>
          <w:szCs w:val="28"/>
        </w:rPr>
        <w:t xml:space="preserve">Government’s </w:t>
      </w:r>
      <w:r w:rsidRPr="00D06B84">
        <w:rPr>
          <w:iCs/>
          <w:sz w:val="28"/>
          <w:szCs w:val="28"/>
        </w:rPr>
        <w:t>Decree No.</w:t>
      </w:r>
      <w:r w:rsidR="009C0FFA">
        <w:rPr>
          <w:iCs/>
          <w:sz w:val="28"/>
          <w:szCs w:val="28"/>
        </w:rPr>
        <w:t xml:space="preserve">199/2013/NĐ-CP </w:t>
      </w:r>
      <w:r w:rsidR="00C032CA">
        <w:rPr>
          <w:iCs/>
          <w:sz w:val="28"/>
          <w:szCs w:val="28"/>
        </w:rPr>
        <w:t>of</w:t>
      </w:r>
      <w:ins w:id="1" w:author="Harri Seppänen" w:date="2015-01-20T15:36:00Z">
        <w:r w:rsidR="00951C0B">
          <w:rPr>
            <w:iCs/>
            <w:sz w:val="28"/>
            <w:szCs w:val="28"/>
          </w:rPr>
          <w:t xml:space="preserve"> </w:t>
        </w:r>
      </w:ins>
      <w:r>
        <w:rPr>
          <w:iCs/>
          <w:sz w:val="28"/>
          <w:szCs w:val="28"/>
        </w:rPr>
        <w:t xml:space="preserve">November </w:t>
      </w:r>
      <w:r w:rsidR="009C0FFA">
        <w:rPr>
          <w:iCs/>
          <w:sz w:val="28"/>
          <w:szCs w:val="28"/>
        </w:rPr>
        <w:t>26</w:t>
      </w:r>
      <w:r>
        <w:rPr>
          <w:iCs/>
          <w:sz w:val="28"/>
          <w:szCs w:val="28"/>
        </w:rPr>
        <w:t xml:space="preserve">, </w:t>
      </w:r>
      <w:r w:rsidR="009C0FFA">
        <w:rPr>
          <w:iCs/>
          <w:sz w:val="28"/>
          <w:szCs w:val="28"/>
        </w:rPr>
        <w:t xml:space="preserve">2013 </w:t>
      </w:r>
      <w:r w:rsidR="00C032CA">
        <w:rPr>
          <w:iCs/>
          <w:sz w:val="28"/>
          <w:szCs w:val="28"/>
        </w:rPr>
        <w:t>on the</w:t>
      </w:r>
      <w:ins w:id="2" w:author="Harri Seppänen" w:date="2015-01-20T15:36:00Z">
        <w:r w:rsidR="00951C0B">
          <w:rPr>
            <w:iCs/>
            <w:sz w:val="28"/>
            <w:szCs w:val="28"/>
          </w:rPr>
          <w:t xml:space="preserve"> </w:t>
        </w:r>
      </w:ins>
      <w:r w:rsidRPr="00D06B84">
        <w:rPr>
          <w:iCs/>
          <w:sz w:val="28"/>
          <w:szCs w:val="28"/>
        </w:rPr>
        <w:t xml:space="preserve">functions, </w:t>
      </w:r>
      <w:r w:rsidR="00C032CA">
        <w:rPr>
          <w:iCs/>
          <w:sz w:val="28"/>
          <w:szCs w:val="28"/>
        </w:rPr>
        <w:t>tasks</w:t>
      </w:r>
      <w:r w:rsidRPr="00D06B84">
        <w:rPr>
          <w:iCs/>
          <w:sz w:val="28"/>
          <w:szCs w:val="28"/>
        </w:rPr>
        <w:t>, powers and organizational structure</w:t>
      </w:r>
      <w:r w:rsidR="00C032CA">
        <w:rPr>
          <w:iCs/>
          <w:sz w:val="28"/>
          <w:szCs w:val="28"/>
        </w:rPr>
        <w:t xml:space="preserve"> of the Ministry of Agriculture and Rural D</w:t>
      </w:r>
      <w:r>
        <w:rPr>
          <w:iCs/>
          <w:sz w:val="28"/>
          <w:szCs w:val="28"/>
        </w:rPr>
        <w:t>evelopment;</w:t>
      </w:r>
    </w:p>
    <w:p w:rsidR="00D06B84" w:rsidRDefault="00D06B84" w:rsidP="00742211">
      <w:pPr>
        <w:spacing w:line="288" w:lineRule="auto"/>
        <w:ind w:firstLine="720"/>
        <w:jc w:val="both"/>
        <w:rPr>
          <w:iCs/>
          <w:sz w:val="28"/>
          <w:szCs w:val="28"/>
        </w:rPr>
      </w:pPr>
      <w:r w:rsidRPr="00D06B84">
        <w:rPr>
          <w:iCs/>
          <w:sz w:val="28"/>
          <w:szCs w:val="28"/>
        </w:rPr>
        <w:t>Pursuant to Information Technology Law</w:t>
      </w:r>
      <w:r w:rsidR="00C032CA">
        <w:rPr>
          <w:iCs/>
          <w:sz w:val="28"/>
          <w:szCs w:val="28"/>
        </w:rPr>
        <w:t xml:space="preserve"> of</w:t>
      </w:r>
      <w:r>
        <w:rPr>
          <w:iCs/>
          <w:sz w:val="28"/>
          <w:szCs w:val="28"/>
        </w:rPr>
        <w:t xml:space="preserve"> June 29, 2006;</w:t>
      </w:r>
    </w:p>
    <w:p w:rsidR="00D06B84" w:rsidRDefault="00D06B84" w:rsidP="00742211">
      <w:pPr>
        <w:spacing w:line="288" w:lineRule="auto"/>
        <w:ind w:firstLine="720"/>
        <w:jc w:val="both"/>
        <w:rPr>
          <w:iCs/>
          <w:sz w:val="28"/>
          <w:szCs w:val="28"/>
        </w:rPr>
      </w:pPr>
      <w:r w:rsidRPr="00D06B84">
        <w:rPr>
          <w:iCs/>
          <w:sz w:val="28"/>
          <w:szCs w:val="28"/>
        </w:rPr>
        <w:t>Pursuant to Decree No.</w:t>
      </w:r>
      <w:r w:rsidR="00BE74E2" w:rsidRPr="00320DB9">
        <w:rPr>
          <w:iCs/>
          <w:sz w:val="28"/>
          <w:szCs w:val="28"/>
        </w:rPr>
        <w:t xml:space="preserve">71/2007/NĐ-CP </w:t>
      </w:r>
      <w:r w:rsidR="00C032CA">
        <w:rPr>
          <w:iCs/>
          <w:sz w:val="28"/>
          <w:szCs w:val="28"/>
        </w:rPr>
        <w:t>of</w:t>
      </w:r>
      <w:r>
        <w:rPr>
          <w:iCs/>
          <w:sz w:val="28"/>
          <w:szCs w:val="28"/>
        </w:rPr>
        <w:t xml:space="preserve"> May 3, 2007 detailing </w:t>
      </w:r>
      <w:r w:rsidR="009A2638" w:rsidRPr="009A2638">
        <w:rPr>
          <w:iCs/>
          <w:sz w:val="28"/>
          <w:szCs w:val="28"/>
        </w:rPr>
        <w:t xml:space="preserve">and guiding the implementation </w:t>
      </w:r>
      <w:del w:id="3" w:author="Harri Seppänen" w:date="2015-01-20T15:36:00Z">
        <w:r w:rsidR="009A2638" w:rsidRPr="009A2638" w:rsidDel="00951C0B">
          <w:rPr>
            <w:iCs/>
            <w:sz w:val="28"/>
            <w:szCs w:val="28"/>
          </w:rPr>
          <w:delText>of</w:delText>
        </w:r>
        <w:r w:rsidR="00C032CA" w:rsidDel="00951C0B">
          <w:rPr>
            <w:iCs/>
            <w:sz w:val="28"/>
            <w:szCs w:val="28"/>
          </w:rPr>
          <w:delText xml:space="preserve">a </w:delText>
        </w:r>
      </w:del>
      <w:ins w:id="4" w:author="Harri Seppänen" w:date="2015-01-20T15:36:00Z">
        <w:r w:rsidR="00951C0B">
          <w:rPr>
            <w:iCs/>
            <w:sz w:val="28"/>
            <w:szCs w:val="28"/>
          </w:rPr>
          <w:t xml:space="preserve">of a </w:t>
        </w:r>
      </w:ins>
      <w:r w:rsidR="00C032CA">
        <w:rPr>
          <w:iCs/>
          <w:sz w:val="28"/>
          <w:szCs w:val="28"/>
        </w:rPr>
        <w:t>number of</w:t>
      </w:r>
      <w:r w:rsidR="009A2638">
        <w:rPr>
          <w:iCs/>
          <w:sz w:val="28"/>
          <w:szCs w:val="28"/>
        </w:rPr>
        <w:t xml:space="preserve"> articles of the </w:t>
      </w:r>
      <w:r w:rsidR="009A2638" w:rsidRPr="00D06B84">
        <w:rPr>
          <w:iCs/>
          <w:sz w:val="28"/>
          <w:szCs w:val="28"/>
        </w:rPr>
        <w:t>Information Technology Law</w:t>
      </w:r>
      <w:ins w:id="5" w:author="Harri Seppänen" w:date="2015-01-20T15:36:00Z">
        <w:r w:rsidR="00951C0B">
          <w:rPr>
            <w:iCs/>
            <w:sz w:val="28"/>
            <w:szCs w:val="28"/>
          </w:rPr>
          <w:t xml:space="preserve"> </w:t>
        </w:r>
      </w:ins>
      <w:r w:rsidR="00C032CA">
        <w:rPr>
          <w:iCs/>
          <w:sz w:val="28"/>
          <w:szCs w:val="28"/>
        </w:rPr>
        <w:t xml:space="preserve">on </w:t>
      </w:r>
      <w:r w:rsidR="009A2638" w:rsidRPr="009A2638">
        <w:rPr>
          <w:iCs/>
          <w:sz w:val="28"/>
          <w:szCs w:val="28"/>
        </w:rPr>
        <w:t>the information technology industry;</w:t>
      </w:r>
    </w:p>
    <w:p w:rsidR="009A2638" w:rsidRDefault="009A2638" w:rsidP="00742211">
      <w:pPr>
        <w:spacing w:line="288" w:lineRule="auto"/>
        <w:ind w:firstLine="720"/>
        <w:jc w:val="both"/>
        <w:rPr>
          <w:iCs/>
          <w:sz w:val="28"/>
          <w:szCs w:val="28"/>
        </w:rPr>
      </w:pPr>
      <w:r w:rsidRPr="00D06B84">
        <w:rPr>
          <w:iCs/>
          <w:sz w:val="28"/>
          <w:szCs w:val="28"/>
        </w:rPr>
        <w:t xml:space="preserve">Pursuant to </w:t>
      </w:r>
      <w:r w:rsidR="00C032CA">
        <w:rPr>
          <w:iCs/>
          <w:sz w:val="28"/>
          <w:szCs w:val="28"/>
        </w:rPr>
        <w:t xml:space="preserve">Government’s </w:t>
      </w:r>
      <w:r w:rsidRPr="00D06B84">
        <w:rPr>
          <w:iCs/>
          <w:sz w:val="28"/>
          <w:szCs w:val="28"/>
        </w:rPr>
        <w:t>Decree No.</w:t>
      </w:r>
      <w:r w:rsidR="00BE74E2" w:rsidRPr="00320DB9">
        <w:rPr>
          <w:iCs/>
          <w:sz w:val="28"/>
          <w:szCs w:val="28"/>
        </w:rPr>
        <w:t xml:space="preserve">64/2007/NĐ-CP </w:t>
      </w:r>
      <w:r w:rsidR="00C032CA">
        <w:rPr>
          <w:iCs/>
          <w:sz w:val="28"/>
          <w:szCs w:val="28"/>
        </w:rPr>
        <w:t>of</w:t>
      </w:r>
      <w:r>
        <w:rPr>
          <w:iCs/>
          <w:sz w:val="28"/>
          <w:szCs w:val="28"/>
        </w:rPr>
        <w:t xml:space="preserve"> April 10, 2007 </w:t>
      </w:r>
      <w:r w:rsidR="002D1F66">
        <w:rPr>
          <w:iCs/>
          <w:sz w:val="28"/>
          <w:szCs w:val="28"/>
        </w:rPr>
        <w:t xml:space="preserve">detailing </w:t>
      </w:r>
      <w:r w:rsidR="00C032CA">
        <w:rPr>
          <w:iCs/>
          <w:sz w:val="28"/>
          <w:szCs w:val="28"/>
        </w:rPr>
        <w:t xml:space="preserve">the </w:t>
      </w:r>
      <w:r w:rsidR="00EF7B4D" w:rsidRPr="00EF7B4D">
        <w:rPr>
          <w:iCs/>
          <w:sz w:val="28"/>
          <w:szCs w:val="28"/>
        </w:rPr>
        <w:t>application of information technology in the State management activities;</w:t>
      </w:r>
    </w:p>
    <w:p w:rsidR="00EF7B4D" w:rsidRPr="00C947EF" w:rsidRDefault="00EF7B4D" w:rsidP="00742211">
      <w:pPr>
        <w:spacing w:line="288" w:lineRule="auto"/>
        <w:ind w:firstLine="720"/>
        <w:jc w:val="both"/>
        <w:rPr>
          <w:b/>
          <w:iCs/>
          <w:sz w:val="28"/>
          <w:szCs w:val="28"/>
        </w:rPr>
      </w:pPr>
      <w:r>
        <w:rPr>
          <w:iCs/>
          <w:sz w:val="28"/>
          <w:szCs w:val="28"/>
        </w:rPr>
        <w:t>Consider official d</w:t>
      </w:r>
      <w:r w:rsidRPr="00EF7B4D">
        <w:rPr>
          <w:iCs/>
          <w:sz w:val="28"/>
          <w:szCs w:val="28"/>
        </w:rPr>
        <w:t>ispatch No.</w:t>
      </w:r>
      <w:r>
        <w:rPr>
          <w:iCs/>
          <w:sz w:val="28"/>
          <w:szCs w:val="28"/>
        </w:rPr>
        <w:t xml:space="preserve">            </w:t>
      </w:r>
      <w:proofErr w:type="gramStart"/>
      <w:r>
        <w:rPr>
          <w:iCs/>
          <w:sz w:val="28"/>
          <w:szCs w:val="28"/>
        </w:rPr>
        <w:t>of</w:t>
      </w:r>
      <w:proofErr w:type="gramEnd"/>
      <w:r>
        <w:rPr>
          <w:iCs/>
          <w:sz w:val="28"/>
          <w:szCs w:val="28"/>
        </w:rPr>
        <w:t xml:space="preserve"> </w:t>
      </w:r>
      <w:r w:rsidR="00C032CA">
        <w:rPr>
          <w:sz w:val="28"/>
          <w:szCs w:val="28"/>
        </w:rPr>
        <w:t>the Vietnam Administration of F</w:t>
      </w:r>
      <w:r w:rsidR="00FF17E1">
        <w:rPr>
          <w:sz w:val="28"/>
          <w:szCs w:val="28"/>
        </w:rPr>
        <w:t>orestry</w:t>
      </w:r>
      <w:ins w:id="6" w:author="Harri Seppänen" w:date="2015-01-20T15:36:00Z">
        <w:r w:rsidR="00951C0B">
          <w:rPr>
            <w:sz w:val="28"/>
            <w:szCs w:val="28"/>
          </w:rPr>
          <w:t xml:space="preserve"> </w:t>
        </w:r>
      </w:ins>
      <w:r>
        <w:rPr>
          <w:iCs/>
          <w:sz w:val="28"/>
          <w:szCs w:val="28"/>
        </w:rPr>
        <w:t xml:space="preserve">about </w:t>
      </w:r>
      <w:r w:rsidR="00C032CA">
        <w:rPr>
          <w:iCs/>
          <w:sz w:val="28"/>
          <w:szCs w:val="28"/>
        </w:rPr>
        <w:t>approving</w:t>
      </w:r>
      <w:r w:rsidR="00C947EF">
        <w:rPr>
          <w:iCs/>
          <w:sz w:val="28"/>
          <w:szCs w:val="28"/>
        </w:rPr>
        <w:t xml:space="preserve"> the </w:t>
      </w:r>
      <w:r w:rsidR="00C032CA">
        <w:rPr>
          <w:iCs/>
          <w:sz w:val="28"/>
          <w:szCs w:val="28"/>
        </w:rPr>
        <w:t xml:space="preserve">regulations on </w:t>
      </w:r>
      <w:r w:rsidR="00C947EF" w:rsidRPr="00C947EF">
        <w:rPr>
          <w:rStyle w:val="Strong"/>
          <w:b w:val="0"/>
          <w:sz w:val="28"/>
          <w:szCs w:val="28"/>
        </w:rPr>
        <w:t xml:space="preserve">management and using of </w:t>
      </w:r>
      <w:r w:rsidR="00A86B76">
        <w:rPr>
          <w:rStyle w:val="Strong"/>
          <w:b w:val="0"/>
          <w:sz w:val="28"/>
          <w:szCs w:val="28"/>
        </w:rPr>
        <w:t>Management Informa</w:t>
      </w:r>
      <w:r w:rsidR="00C032CA">
        <w:rPr>
          <w:rStyle w:val="Strong"/>
          <w:b w:val="0"/>
          <w:sz w:val="28"/>
          <w:szCs w:val="28"/>
        </w:rPr>
        <w:t>tion System for Forestry sector;</w:t>
      </w:r>
    </w:p>
    <w:p w:rsidR="001763D8" w:rsidRDefault="001763D8" w:rsidP="00742211">
      <w:pPr>
        <w:spacing w:line="288" w:lineRule="auto"/>
        <w:ind w:firstLine="720"/>
        <w:jc w:val="both"/>
        <w:rPr>
          <w:iCs/>
          <w:sz w:val="28"/>
          <w:szCs w:val="28"/>
        </w:rPr>
      </w:pPr>
      <w:proofErr w:type="gramStart"/>
      <w:r w:rsidRPr="001763D8">
        <w:rPr>
          <w:iCs/>
          <w:sz w:val="28"/>
          <w:szCs w:val="28"/>
        </w:rPr>
        <w:t xml:space="preserve">At the </w:t>
      </w:r>
      <w:r w:rsidR="00C032CA">
        <w:rPr>
          <w:iCs/>
          <w:sz w:val="28"/>
          <w:szCs w:val="28"/>
        </w:rPr>
        <w:t>proposals</w:t>
      </w:r>
      <w:r w:rsidRPr="001763D8">
        <w:rPr>
          <w:iCs/>
          <w:sz w:val="28"/>
          <w:szCs w:val="28"/>
        </w:rPr>
        <w:t xml:space="preserve"> of</w:t>
      </w:r>
      <w:ins w:id="7" w:author="Harri Seppänen" w:date="2015-01-20T15:36:00Z">
        <w:r w:rsidR="00951C0B">
          <w:rPr>
            <w:iCs/>
            <w:sz w:val="28"/>
            <w:szCs w:val="28"/>
          </w:rPr>
          <w:t xml:space="preserve"> </w:t>
        </w:r>
      </w:ins>
      <w:r w:rsidR="007D6F17" w:rsidRPr="007D6F17">
        <w:rPr>
          <w:iCs/>
          <w:sz w:val="28"/>
          <w:szCs w:val="28"/>
        </w:rPr>
        <w:t xml:space="preserve">Director General of </w:t>
      </w:r>
      <w:r w:rsidR="00C032CA">
        <w:rPr>
          <w:sz w:val="28"/>
          <w:szCs w:val="28"/>
        </w:rPr>
        <w:t>the Vietnam Administration of F</w:t>
      </w:r>
      <w:r w:rsidR="00FF17E1">
        <w:rPr>
          <w:sz w:val="28"/>
          <w:szCs w:val="28"/>
        </w:rPr>
        <w:t>orestry</w:t>
      </w:r>
      <w:ins w:id="8" w:author="Harri Seppänen" w:date="2015-01-22T09:58:00Z">
        <w:r w:rsidR="00BC7F59">
          <w:rPr>
            <w:sz w:val="28"/>
            <w:szCs w:val="28"/>
          </w:rPr>
          <w:t>.</w:t>
        </w:r>
      </w:ins>
      <w:proofErr w:type="gramEnd"/>
    </w:p>
    <w:p w:rsidR="00C91C72" w:rsidRDefault="007D6F17" w:rsidP="00742211">
      <w:pPr>
        <w:spacing w:line="288" w:lineRule="auto"/>
        <w:ind w:firstLine="720"/>
        <w:jc w:val="center"/>
      </w:pPr>
      <w:r w:rsidRPr="007D6F17">
        <w:rPr>
          <w:b/>
          <w:bCs/>
        </w:rPr>
        <w:t>DECISION</w:t>
      </w:r>
      <w:r w:rsidR="00BE74E2">
        <w:rPr>
          <w:b/>
          <w:bCs/>
        </w:rPr>
        <w:t>:</w:t>
      </w:r>
    </w:p>
    <w:p w:rsidR="007F7998" w:rsidRPr="007F7998" w:rsidRDefault="007F7998" w:rsidP="00742211">
      <w:pPr>
        <w:spacing w:line="288" w:lineRule="auto"/>
        <w:ind w:firstLine="720"/>
        <w:jc w:val="both"/>
        <w:rPr>
          <w:b/>
          <w:bCs/>
          <w:sz w:val="28"/>
          <w:szCs w:val="28"/>
        </w:rPr>
      </w:pPr>
      <w:r w:rsidRPr="007F7998">
        <w:rPr>
          <w:b/>
          <w:bCs/>
          <w:sz w:val="28"/>
          <w:szCs w:val="28"/>
        </w:rPr>
        <w:t>Article 1.</w:t>
      </w:r>
      <w:r w:rsidR="004C4068" w:rsidRPr="00E95B46">
        <w:rPr>
          <w:rStyle w:val="Strong"/>
          <w:b w:val="0"/>
          <w:sz w:val="28"/>
          <w:szCs w:val="28"/>
        </w:rPr>
        <w:t>To promulgate together with this Decision </w:t>
      </w:r>
      <w:r w:rsidRPr="00E95B46">
        <w:rPr>
          <w:rStyle w:val="Strong"/>
          <w:b w:val="0"/>
          <w:bCs w:val="0"/>
        </w:rPr>
        <w:t>“</w:t>
      </w:r>
      <w:r w:rsidR="00E95B46">
        <w:rPr>
          <w:rStyle w:val="Strong"/>
          <w:b w:val="0"/>
          <w:sz w:val="28"/>
          <w:szCs w:val="28"/>
        </w:rPr>
        <w:t>T</w:t>
      </w:r>
      <w:r w:rsidRPr="007F7998">
        <w:rPr>
          <w:rStyle w:val="Strong"/>
          <w:b w:val="0"/>
          <w:sz w:val="28"/>
          <w:szCs w:val="28"/>
        </w:rPr>
        <w:t>he</w:t>
      </w:r>
      <w:r w:rsidR="00C032CA">
        <w:rPr>
          <w:rStyle w:val="Strong"/>
          <w:b w:val="0"/>
          <w:sz w:val="28"/>
          <w:szCs w:val="28"/>
        </w:rPr>
        <w:t xml:space="preserve"> regulations on</w:t>
      </w:r>
      <w:r w:rsidRPr="007F7998">
        <w:rPr>
          <w:rStyle w:val="Strong"/>
          <w:b w:val="0"/>
          <w:sz w:val="28"/>
          <w:szCs w:val="28"/>
        </w:rPr>
        <w:t xml:space="preserve"> management and using of </w:t>
      </w:r>
      <w:r w:rsidR="00A86B76">
        <w:rPr>
          <w:rStyle w:val="Strong"/>
          <w:b w:val="0"/>
          <w:sz w:val="28"/>
          <w:szCs w:val="28"/>
        </w:rPr>
        <w:t>Management Informa</w:t>
      </w:r>
      <w:r w:rsidR="00C032CA">
        <w:rPr>
          <w:rStyle w:val="Strong"/>
          <w:b w:val="0"/>
          <w:sz w:val="28"/>
          <w:szCs w:val="28"/>
        </w:rPr>
        <w:t>tion System for Forestry sector</w:t>
      </w:r>
      <w:r w:rsidRPr="007F7998">
        <w:rPr>
          <w:rStyle w:val="Strong"/>
          <w:b w:val="0"/>
          <w:sz w:val="28"/>
          <w:szCs w:val="28"/>
        </w:rPr>
        <w:t>”</w:t>
      </w:r>
    </w:p>
    <w:p w:rsidR="00C91C72" w:rsidRPr="007F7998" w:rsidRDefault="007F7998" w:rsidP="00742211">
      <w:pPr>
        <w:spacing w:line="288" w:lineRule="auto"/>
        <w:ind w:firstLine="720"/>
        <w:jc w:val="both"/>
        <w:rPr>
          <w:sz w:val="28"/>
          <w:szCs w:val="28"/>
        </w:rPr>
      </w:pPr>
      <w:proofErr w:type="gramStart"/>
      <w:r w:rsidRPr="007F7998">
        <w:rPr>
          <w:b/>
          <w:bCs/>
          <w:sz w:val="28"/>
          <w:szCs w:val="28"/>
        </w:rPr>
        <w:t>Article 2.</w:t>
      </w:r>
      <w:proofErr w:type="gramEnd"/>
      <w:r w:rsidRPr="007F7998">
        <w:rPr>
          <w:b/>
          <w:bCs/>
          <w:sz w:val="28"/>
          <w:szCs w:val="28"/>
        </w:rPr>
        <w:t xml:space="preserve"> </w:t>
      </w:r>
      <w:r w:rsidRPr="007F7998">
        <w:rPr>
          <w:bCs/>
          <w:sz w:val="28"/>
          <w:szCs w:val="28"/>
        </w:rPr>
        <w:t>This Decision takes effect from the date of signing.</w:t>
      </w:r>
    </w:p>
    <w:p w:rsidR="00C91C72" w:rsidRPr="00FE5979" w:rsidRDefault="00A25C1B" w:rsidP="00742211">
      <w:pPr>
        <w:spacing w:line="288" w:lineRule="auto"/>
        <w:ind w:firstLine="720"/>
        <w:jc w:val="both"/>
        <w:rPr>
          <w:iCs/>
          <w:sz w:val="28"/>
          <w:szCs w:val="28"/>
        </w:rPr>
      </w:pPr>
      <w:proofErr w:type="gramStart"/>
      <w:r>
        <w:rPr>
          <w:b/>
          <w:bCs/>
          <w:sz w:val="28"/>
          <w:szCs w:val="28"/>
        </w:rPr>
        <w:t>Article 3</w:t>
      </w:r>
      <w:r w:rsidRPr="007F7998">
        <w:rPr>
          <w:b/>
          <w:bCs/>
          <w:sz w:val="28"/>
          <w:szCs w:val="28"/>
        </w:rPr>
        <w:t>.</w:t>
      </w:r>
      <w:proofErr w:type="gramEnd"/>
      <w:r w:rsidRPr="007F7998">
        <w:rPr>
          <w:b/>
          <w:bCs/>
          <w:sz w:val="28"/>
          <w:szCs w:val="28"/>
        </w:rPr>
        <w:t xml:space="preserve"> </w:t>
      </w:r>
      <w:r w:rsidRPr="00FE5979">
        <w:rPr>
          <w:iCs/>
          <w:sz w:val="28"/>
          <w:szCs w:val="28"/>
        </w:rPr>
        <w:t xml:space="preserve">Chief of the Ministry Office, </w:t>
      </w:r>
      <w:r w:rsidRPr="007D6F17">
        <w:rPr>
          <w:iCs/>
          <w:sz w:val="28"/>
          <w:szCs w:val="28"/>
        </w:rPr>
        <w:t xml:space="preserve">Director General of </w:t>
      </w:r>
      <w:r w:rsidR="00FF17E1">
        <w:rPr>
          <w:sz w:val="28"/>
          <w:szCs w:val="28"/>
        </w:rPr>
        <w:t xml:space="preserve">the </w:t>
      </w:r>
      <w:r w:rsidR="009157F8">
        <w:rPr>
          <w:sz w:val="28"/>
          <w:szCs w:val="28"/>
        </w:rPr>
        <w:t>Vietnam Administration of F</w:t>
      </w:r>
      <w:r w:rsidR="00FF17E1">
        <w:rPr>
          <w:sz w:val="28"/>
          <w:szCs w:val="28"/>
        </w:rPr>
        <w:t>orestry</w:t>
      </w:r>
      <w:r>
        <w:rPr>
          <w:iCs/>
          <w:sz w:val="28"/>
          <w:szCs w:val="28"/>
        </w:rPr>
        <w:t xml:space="preserve">, </w:t>
      </w:r>
      <w:proofErr w:type="gramStart"/>
      <w:r>
        <w:rPr>
          <w:iCs/>
          <w:sz w:val="28"/>
          <w:szCs w:val="28"/>
        </w:rPr>
        <w:t>h</w:t>
      </w:r>
      <w:r w:rsidRPr="00A25C1B">
        <w:rPr>
          <w:iCs/>
          <w:sz w:val="28"/>
          <w:szCs w:val="28"/>
        </w:rPr>
        <w:t>eads</w:t>
      </w:r>
      <w:proofErr w:type="gramEnd"/>
      <w:r w:rsidRPr="00A25C1B">
        <w:rPr>
          <w:iCs/>
          <w:sz w:val="28"/>
          <w:szCs w:val="28"/>
        </w:rPr>
        <w:t xml:space="preserve"> of units of the Ministry</w:t>
      </w:r>
      <w:r>
        <w:rPr>
          <w:iCs/>
          <w:sz w:val="28"/>
          <w:szCs w:val="28"/>
        </w:rPr>
        <w:t xml:space="preserve"> and the related </w:t>
      </w:r>
      <w:r w:rsidRPr="00A25C1B">
        <w:rPr>
          <w:iCs/>
          <w:sz w:val="28"/>
          <w:szCs w:val="28"/>
        </w:rPr>
        <w:t>organizations and individuals</w:t>
      </w:r>
      <w:r w:rsidR="009157F8">
        <w:rPr>
          <w:iCs/>
          <w:sz w:val="28"/>
          <w:szCs w:val="28"/>
        </w:rPr>
        <w:t xml:space="preserve"> shall</w:t>
      </w:r>
      <w:ins w:id="9" w:author="Harri Seppänen" w:date="2015-01-20T15:42:00Z">
        <w:r w:rsidR="00550DBD">
          <w:rPr>
            <w:iCs/>
            <w:sz w:val="28"/>
            <w:szCs w:val="28"/>
          </w:rPr>
          <w:t xml:space="preserve"> </w:t>
        </w:r>
      </w:ins>
      <w:r w:rsidR="009157F8">
        <w:rPr>
          <w:iCs/>
          <w:sz w:val="28"/>
          <w:szCs w:val="28"/>
        </w:rPr>
        <w:t xml:space="preserve">have to implement </w:t>
      </w:r>
      <w:r w:rsidR="00FE5979" w:rsidRPr="00FE5979">
        <w:rPr>
          <w:iCs/>
          <w:sz w:val="28"/>
          <w:szCs w:val="28"/>
        </w:rPr>
        <w:t>this Decision.</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984"/>
        <w:gridCol w:w="5187"/>
      </w:tblGrid>
      <w:tr w:rsidR="00C91C72">
        <w:tc>
          <w:tcPr>
            <w:tcW w:w="3984" w:type="dxa"/>
            <w:tcBorders>
              <w:top w:val="nil"/>
              <w:left w:val="nil"/>
              <w:bottom w:val="nil"/>
              <w:right w:val="nil"/>
              <w:tl2br w:val="nil"/>
              <w:tr2bl w:val="nil"/>
            </w:tcBorders>
            <w:shd w:val="clear" w:color="auto" w:fill="auto"/>
            <w:tcMar>
              <w:top w:w="0" w:type="dxa"/>
              <w:left w:w="108" w:type="dxa"/>
              <w:bottom w:w="0" w:type="dxa"/>
              <w:right w:w="108" w:type="dxa"/>
            </w:tcMar>
          </w:tcPr>
          <w:p w:rsidR="00C91C72" w:rsidRDefault="00BE74E2" w:rsidP="00742211">
            <w:pPr>
              <w:spacing w:line="288" w:lineRule="auto"/>
            </w:pPr>
            <w:r>
              <w:rPr>
                <w:b/>
                <w:bCs/>
                <w:i/>
                <w:iCs/>
              </w:rPr>
              <w:t> </w:t>
            </w:r>
          </w:p>
          <w:p w:rsidR="00C91C72" w:rsidRDefault="00FE5979" w:rsidP="00742211">
            <w:pPr>
              <w:spacing w:line="288" w:lineRule="auto"/>
            </w:pPr>
            <w:r w:rsidRPr="00FE5979">
              <w:rPr>
                <w:b/>
                <w:bCs/>
                <w:i/>
                <w:iCs/>
              </w:rPr>
              <w:t>Recipients</w:t>
            </w:r>
            <w:proofErr w:type="gramStart"/>
            <w:r w:rsidRPr="00FE5979">
              <w:rPr>
                <w:b/>
                <w:bCs/>
                <w:i/>
                <w:iCs/>
              </w:rPr>
              <w:t>:</w:t>
            </w:r>
            <w:proofErr w:type="gramEnd"/>
            <w:r w:rsidR="00BE74E2">
              <w:rPr>
                <w:b/>
                <w:bCs/>
                <w:i/>
                <w:iCs/>
              </w:rPr>
              <w:br/>
            </w:r>
            <w:r w:rsidRPr="00FE5979">
              <w:rPr>
                <w:sz w:val="16"/>
              </w:rPr>
              <w:t>- As Article 3;</w:t>
            </w:r>
            <w:r w:rsidR="00BE74E2">
              <w:rPr>
                <w:sz w:val="16"/>
              </w:rPr>
              <w:br/>
            </w:r>
            <w:r w:rsidRPr="00FE5979">
              <w:rPr>
                <w:sz w:val="16"/>
              </w:rPr>
              <w:t>- Leaders of the Ministry;</w:t>
            </w:r>
            <w:r w:rsidR="009E5B48">
              <w:rPr>
                <w:sz w:val="16"/>
              </w:rPr>
              <w:br/>
            </w:r>
            <w:r w:rsidRPr="00FE5979">
              <w:rPr>
                <w:sz w:val="16"/>
              </w:rPr>
              <w:t>- Members of the IT Steering Committee;</w:t>
            </w:r>
            <w:r w:rsidR="009E5B48">
              <w:rPr>
                <w:sz w:val="16"/>
              </w:rPr>
              <w:br/>
            </w:r>
            <w:r w:rsidR="00BA4119">
              <w:rPr>
                <w:sz w:val="16"/>
              </w:rPr>
              <w:t xml:space="preserve">- </w:t>
            </w:r>
            <w:r w:rsidR="00BA4119" w:rsidRPr="00BA4119">
              <w:rPr>
                <w:sz w:val="16"/>
              </w:rPr>
              <w:t>Save clerical and DOF.</w:t>
            </w:r>
          </w:p>
        </w:tc>
        <w:tc>
          <w:tcPr>
            <w:tcW w:w="5187" w:type="dxa"/>
            <w:tcBorders>
              <w:top w:val="nil"/>
              <w:left w:val="nil"/>
              <w:bottom w:val="nil"/>
              <w:right w:val="nil"/>
              <w:tl2br w:val="nil"/>
              <w:tr2bl w:val="nil"/>
            </w:tcBorders>
            <w:shd w:val="clear" w:color="auto" w:fill="auto"/>
            <w:tcMar>
              <w:top w:w="0" w:type="dxa"/>
              <w:left w:w="108" w:type="dxa"/>
              <w:bottom w:w="0" w:type="dxa"/>
              <w:right w:w="108" w:type="dxa"/>
            </w:tcMar>
          </w:tcPr>
          <w:p w:rsidR="009E5B48" w:rsidRDefault="00FE5979" w:rsidP="00742211">
            <w:pPr>
              <w:spacing w:line="288" w:lineRule="auto"/>
              <w:jc w:val="center"/>
              <w:rPr>
                <w:b/>
                <w:bCs/>
              </w:rPr>
            </w:pPr>
            <w:r w:rsidRPr="00FE5979">
              <w:rPr>
                <w:b/>
                <w:bCs/>
              </w:rPr>
              <w:t>MINISTER</w:t>
            </w:r>
            <w:r w:rsidR="00BE74E2">
              <w:rPr>
                <w:b/>
                <w:bCs/>
              </w:rPr>
              <w:br/>
            </w:r>
            <w:r w:rsidR="00BE74E2">
              <w:rPr>
                <w:b/>
                <w:bCs/>
              </w:rPr>
              <w:br/>
            </w:r>
          </w:p>
          <w:p w:rsidR="00C91C72" w:rsidRPr="00AA1D85" w:rsidRDefault="001E0833" w:rsidP="00742211">
            <w:pPr>
              <w:spacing w:line="288" w:lineRule="auto"/>
              <w:jc w:val="center"/>
              <w:rPr>
                <w:sz w:val="28"/>
                <w:szCs w:val="28"/>
              </w:rPr>
            </w:pPr>
            <w:r>
              <w:rPr>
                <w:b/>
                <w:bCs/>
              </w:rPr>
              <w:br/>
            </w:r>
            <w:r w:rsidR="00BE74E2">
              <w:rPr>
                <w:b/>
                <w:bCs/>
              </w:rPr>
              <w:br/>
            </w:r>
            <w:r w:rsidR="00FE5979">
              <w:rPr>
                <w:b/>
                <w:bCs/>
                <w:sz w:val="28"/>
                <w:szCs w:val="28"/>
              </w:rPr>
              <w:t xml:space="preserve">Cao Duc </w:t>
            </w:r>
            <w:proofErr w:type="spellStart"/>
            <w:r w:rsidR="00FE5979">
              <w:rPr>
                <w:b/>
                <w:bCs/>
                <w:sz w:val="28"/>
                <w:szCs w:val="28"/>
              </w:rPr>
              <w:t>Pha</w:t>
            </w:r>
            <w:r w:rsidR="00BE74E2" w:rsidRPr="00AA1D85">
              <w:rPr>
                <w:b/>
                <w:bCs/>
                <w:sz w:val="28"/>
                <w:szCs w:val="28"/>
              </w:rPr>
              <w:t>t</w:t>
            </w:r>
            <w:proofErr w:type="spellEnd"/>
          </w:p>
        </w:tc>
      </w:tr>
    </w:tbl>
    <w:p w:rsidR="009157F8" w:rsidRDefault="009157F8">
      <w:pPr>
        <w:spacing w:before="120" w:after="280" w:afterAutospacing="1"/>
        <w:jc w:val="center"/>
        <w:rPr>
          <w:b/>
          <w:bCs/>
          <w:sz w:val="28"/>
          <w:szCs w:val="28"/>
        </w:rPr>
      </w:pPr>
    </w:p>
    <w:p w:rsidR="00C91C72" w:rsidRPr="009765BA" w:rsidRDefault="003F21C4">
      <w:pPr>
        <w:spacing w:before="120" w:after="280" w:afterAutospacing="1"/>
        <w:jc w:val="center"/>
        <w:rPr>
          <w:sz w:val="28"/>
          <w:szCs w:val="28"/>
        </w:rPr>
      </w:pPr>
      <w:r w:rsidRPr="003F21C4">
        <w:rPr>
          <w:b/>
          <w:bCs/>
          <w:sz w:val="28"/>
          <w:szCs w:val="28"/>
        </w:rPr>
        <w:lastRenderedPageBreak/>
        <w:t>REGULATION</w:t>
      </w:r>
    </w:p>
    <w:p w:rsidR="00E83D54" w:rsidRDefault="009B5D3C" w:rsidP="002577F1">
      <w:pPr>
        <w:spacing w:before="120" w:after="280" w:afterAutospacing="1"/>
        <w:jc w:val="center"/>
      </w:pPr>
      <w:ins w:id="10" w:author="Harri Seppänen" w:date="2015-02-02T10:08:00Z">
        <w:r>
          <w:t xml:space="preserve">ON </w:t>
        </w:r>
      </w:ins>
      <w:r w:rsidR="002577F1">
        <w:t xml:space="preserve">THE </w:t>
      </w:r>
      <w:del w:id="11" w:author="Harri Seppänen" w:date="2015-02-02T10:08:00Z">
        <w:r w:rsidR="002577F1" w:rsidDel="009B5D3C">
          <w:delText xml:space="preserve">MANAGEMENT AND USING OF </w:delText>
        </w:r>
      </w:del>
      <w:r w:rsidR="00A86B76">
        <w:t>MANAGEMENT INFORMATION SYSTEM</w:t>
      </w:r>
    </w:p>
    <w:p w:rsidR="00C91C72" w:rsidRDefault="00A86B76" w:rsidP="002577F1">
      <w:pPr>
        <w:spacing w:before="120" w:after="280" w:afterAutospacing="1"/>
        <w:jc w:val="center"/>
      </w:pPr>
      <w:proofErr w:type="gramStart"/>
      <w:r>
        <w:t xml:space="preserve">FOR FORESTRY SECTOR </w:t>
      </w:r>
      <w:r w:rsidR="00BE74E2" w:rsidRPr="009765BA">
        <w:br/>
      </w:r>
      <w:r w:rsidR="002577F1" w:rsidRPr="002577F1">
        <w:rPr>
          <w:i/>
          <w:iCs/>
        </w:rPr>
        <w:t>(</w:t>
      </w:r>
      <w:r w:rsidR="00E83D54" w:rsidRPr="00E83D54">
        <w:rPr>
          <w:bCs/>
          <w:i/>
          <w:iCs/>
        </w:rPr>
        <w:t>To promulgate together with</w:t>
      </w:r>
      <w:ins w:id="12" w:author="Harri Seppänen" w:date="2015-02-02T10:07:00Z">
        <w:r w:rsidR="009B5D3C">
          <w:rPr>
            <w:bCs/>
            <w:i/>
            <w:iCs/>
          </w:rPr>
          <w:t xml:space="preserve"> </w:t>
        </w:r>
      </w:ins>
      <w:r w:rsidR="002577F1" w:rsidRPr="002577F1">
        <w:rPr>
          <w:i/>
          <w:iCs/>
        </w:rPr>
        <w:t>Decision No.</w:t>
      </w:r>
      <w:proofErr w:type="gramEnd"/>
      <w:r w:rsidR="002577F1" w:rsidRPr="002577F1">
        <w:rPr>
          <w:i/>
          <w:iCs/>
        </w:rPr>
        <w:t xml:space="preserve"> ...................... </w:t>
      </w:r>
      <w:proofErr w:type="gramStart"/>
      <w:r w:rsidR="00E83D54">
        <w:rPr>
          <w:i/>
          <w:iCs/>
        </w:rPr>
        <w:t>of</w:t>
      </w:r>
      <w:proofErr w:type="gramEnd"/>
      <w:r w:rsidR="00E83D54">
        <w:rPr>
          <w:i/>
          <w:iCs/>
        </w:rPr>
        <w:t xml:space="preserve"> the Minister of Agriculture and Rural D</w:t>
      </w:r>
      <w:r w:rsidR="002577F1">
        <w:rPr>
          <w:i/>
          <w:iCs/>
        </w:rPr>
        <w:t xml:space="preserve">evelopment) </w:t>
      </w:r>
    </w:p>
    <w:p w:rsidR="00C91C72" w:rsidRPr="008D701A" w:rsidRDefault="002577F1" w:rsidP="008D701A">
      <w:pPr>
        <w:spacing w:line="312" w:lineRule="auto"/>
        <w:jc w:val="center"/>
        <w:rPr>
          <w:sz w:val="28"/>
          <w:szCs w:val="28"/>
        </w:rPr>
      </w:pPr>
      <w:proofErr w:type="gramStart"/>
      <w:r w:rsidRPr="008D701A">
        <w:rPr>
          <w:b/>
          <w:bCs/>
          <w:sz w:val="28"/>
          <w:szCs w:val="28"/>
        </w:rPr>
        <w:t>Chapter 1.</w:t>
      </w:r>
      <w:proofErr w:type="gramEnd"/>
    </w:p>
    <w:p w:rsidR="00C91C72" w:rsidRPr="008D701A" w:rsidRDefault="002577F1" w:rsidP="008D701A">
      <w:pPr>
        <w:spacing w:line="312" w:lineRule="auto"/>
        <w:jc w:val="center"/>
        <w:rPr>
          <w:sz w:val="28"/>
          <w:szCs w:val="28"/>
        </w:rPr>
      </w:pPr>
      <w:r w:rsidRPr="008D701A">
        <w:rPr>
          <w:b/>
          <w:bCs/>
          <w:sz w:val="28"/>
          <w:szCs w:val="28"/>
        </w:rPr>
        <w:t>GENERAL REGULATIONS</w:t>
      </w:r>
    </w:p>
    <w:p w:rsidR="00C91C72" w:rsidRPr="008D701A" w:rsidRDefault="00D411D8" w:rsidP="008D701A">
      <w:pPr>
        <w:spacing w:line="312" w:lineRule="auto"/>
        <w:ind w:firstLine="720"/>
        <w:jc w:val="both"/>
        <w:rPr>
          <w:sz w:val="28"/>
          <w:szCs w:val="28"/>
        </w:rPr>
      </w:pPr>
      <w:proofErr w:type="gramStart"/>
      <w:r w:rsidRPr="008D701A">
        <w:rPr>
          <w:b/>
          <w:bCs/>
          <w:sz w:val="28"/>
          <w:szCs w:val="28"/>
        </w:rPr>
        <w:t>Article 1.</w:t>
      </w:r>
      <w:proofErr w:type="gramEnd"/>
      <w:r w:rsidRPr="008D701A">
        <w:rPr>
          <w:b/>
          <w:bCs/>
          <w:sz w:val="28"/>
          <w:szCs w:val="28"/>
        </w:rPr>
        <w:t xml:space="preserve"> Scope and objects</w:t>
      </w:r>
    </w:p>
    <w:p w:rsidR="007C4FDA" w:rsidRDefault="00BE74E2" w:rsidP="008D701A">
      <w:pPr>
        <w:spacing w:line="312" w:lineRule="auto"/>
        <w:ind w:firstLine="720"/>
        <w:jc w:val="both"/>
        <w:rPr>
          <w:iCs/>
          <w:sz w:val="28"/>
          <w:szCs w:val="28"/>
        </w:rPr>
      </w:pPr>
      <w:r w:rsidRPr="008D701A">
        <w:rPr>
          <w:sz w:val="28"/>
          <w:szCs w:val="28"/>
        </w:rPr>
        <w:t xml:space="preserve">1. </w:t>
      </w:r>
      <w:r w:rsidR="007C4FDA" w:rsidRPr="008D701A">
        <w:rPr>
          <w:sz w:val="28"/>
          <w:szCs w:val="28"/>
        </w:rPr>
        <w:t xml:space="preserve">This regulation </w:t>
      </w:r>
      <w:r w:rsidR="00A31D5A">
        <w:rPr>
          <w:sz w:val="28"/>
          <w:szCs w:val="28"/>
        </w:rPr>
        <w:t>stipulating</w:t>
      </w:r>
      <w:r w:rsidR="00E83D54">
        <w:rPr>
          <w:sz w:val="28"/>
          <w:szCs w:val="28"/>
        </w:rPr>
        <w:t xml:space="preserve"> for</w:t>
      </w:r>
      <w:r w:rsidR="007C4FDA" w:rsidRPr="008D701A">
        <w:rPr>
          <w:sz w:val="28"/>
          <w:szCs w:val="28"/>
        </w:rPr>
        <w:t xml:space="preserve"> the use of management information system </w:t>
      </w:r>
      <w:r w:rsidR="00A33B5C">
        <w:rPr>
          <w:sz w:val="28"/>
          <w:szCs w:val="28"/>
        </w:rPr>
        <w:t xml:space="preserve">for forestry sector </w:t>
      </w:r>
      <w:del w:id="13" w:author="Harri Seppänen" w:date="2015-02-02T10:09:00Z">
        <w:r w:rsidR="00E009CF" w:rsidRPr="008D701A" w:rsidDel="009B5D3C">
          <w:rPr>
            <w:sz w:val="28"/>
            <w:szCs w:val="28"/>
          </w:rPr>
          <w:delText xml:space="preserve">of </w:delText>
        </w:r>
      </w:del>
      <w:ins w:id="14" w:author="Harri Seppänen" w:date="2015-02-02T10:09:00Z">
        <w:r w:rsidR="009B5D3C">
          <w:rPr>
            <w:sz w:val="28"/>
            <w:szCs w:val="28"/>
          </w:rPr>
          <w:t>maintained by</w:t>
        </w:r>
        <w:r w:rsidR="009B5D3C" w:rsidRPr="008D701A">
          <w:rPr>
            <w:sz w:val="28"/>
            <w:szCs w:val="28"/>
          </w:rPr>
          <w:t xml:space="preserve"> </w:t>
        </w:r>
      </w:ins>
      <w:r w:rsidR="00FF17E1" w:rsidRPr="008D701A">
        <w:rPr>
          <w:sz w:val="28"/>
          <w:szCs w:val="28"/>
        </w:rPr>
        <w:t>the Vietn</w:t>
      </w:r>
      <w:r w:rsidR="00E83D54">
        <w:rPr>
          <w:sz w:val="28"/>
          <w:szCs w:val="28"/>
        </w:rPr>
        <w:t>am Administration of F</w:t>
      </w:r>
      <w:r w:rsidR="00FF17E1" w:rsidRPr="008D701A">
        <w:rPr>
          <w:sz w:val="28"/>
          <w:szCs w:val="28"/>
        </w:rPr>
        <w:t xml:space="preserve">orestry </w:t>
      </w:r>
      <w:ins w:id="15" w:author="Harri Seppänen" w:date="2015-02-02T10:09:00Z">
        <w:r w:rsidR="009B5D3C">
          <w:rPr>
            <w:sz w:val="28"/>
            <w:szCs w:val="28"/>
          </w:rPr>
          <w:t xml:space="preserve">under MARD </w:t>
        </w:r>
      </w:ins>
      <w:r w:rsidR="00FF17E1" w:rsidRPr="008D701A">
        <w:rPr>
          <w:iCs/>
          <w:sz w:val="28"/>
          <w:szCs w:val="28"/>
        </w:rPr>
        <w:t>includes</w:t>
      </w:r>
      <w:r w:rsidR="00856CF7" w:rsidRPr="008D701A">
        <w:rPr>
          <w:iCs/>
          <w:sz w:val="28"/>
          <w:szCs w:val="28"/>
        </w:rPr>
        <w:t>:</w:t>
      </w:r>
    </w:p>
    <w:p w:rsidR="002619C3" w:rsidRDefault="002619C3" w:rsidP="002619C3">
      <w:pPr>
        <w:tabs>
          <w:tab w:val="left" w:pos="6735"/>
        </w:tabs>
        <w:spacing w:line="312" w:lineRule="auto"/>
        <w:ind w:firstLine="720"/>
        <w:jc w:val="both"/>
        <w:rPr>
          <w:ins w:id="16" w:author="Harri Seppänen" w:date="2015-02-02T11:14:00Z"/>
          <w:sz w:val="28"/>
          <w:szCs w:val="28"/>
        </w:rPr>
      </w:pPr>
      <w:r>
        <w:rPr>
          <w:sz w:val="28"/>
          <w:szCs w:val="28"/>
        </w:rPr>
        <w:t xml:space="preserve">- </w:t>
      </w:r>
      <w:ins w:id="17" w:author="Harri Seppänen" w:date="2015-02-02T11:13:00Z">
        <w:r>
          <w:rPr>
            <w:sz w:val="28"/>
            <w:szCs w:val="28"/>
          </w:rPr>
          <w:t xml:space="preserve">Purpose </w:t>
        </w:r>
      </w:ins>
      <w:r>
        <w:rPr>
          <w:sz w:val="28"/>
          <w:szCs w:val="28"/>
        </w:rPr>
        <w:t>of</w:t>
      </w:r>
      <w:ins w:id="18" w:author="Harri Seppänen" w:date="2015-02-02T11:13:00Z">
        <w:r>
          <w:rPr>
            <w:sz w:val="28"/>
            <w:szCs w:val="28"/>
          </w:rPr>
          <w:t xml:space="preserve"> Management Information System</w:t>
        </w:r>
      </w:ins>
    </w:p>
    <w:p w:rsidR="00AA1D85" w:rsidRPr="008D701A" w:rsidRDefault="00AA1D85" w:rsidP="008D701A">
      <w:pPr>
        <w:tabs>
          <w:tab w:val="left" w:pos="6735"/>
        </w:tabs>
        <w:spacing w:line="312" w:lineRule="auto"/>
        <w:ind w:firstLine="720"/>
        <w:jc w:val="both"/>
        <w:rPr>
          <w:sz w:val="28"/>
          <w:szCs w:val="28"/>
        </w:rPr>
      </w:pPr>
      <w:r w:rsidRPr="008D701A">
        <w:rPr>
          <w:sz w:val="28"/>
          <w:szCs w:val="28"/>
        </w:rPr>
        <w:t xml:space="preserve">- </w:t>
      </w:r>
      <w:r w:rsidR="00856CF7" w:rsidRPr="008D701A">
        <w:rPr>
          <w:sz w:val="28"/>
          <w:szCs w:val="28"/>
        </w:rPr>
        <w:t xml:space="preserve">The structure of forestry management information system </w:t>
      </w:r>
      <w:r w:rsidR="00856CF7" w:rsidRPr="008D701A">
        <w:rPr>
          <w:sz w:val="28"/>
          <w:szCs w:val="28"/>
        </w:rPr>
        <w:tab/>
      </w:r>
    </w:p>
    <w:p w:rsidR="00683316" w:rsidRPr="008D701A" w:rsidRDefault="00683316" w:rsidP="008D701A">
      <w:pPr>
        <w:spacing w:line="312" w:lineRule="auto"/>
        <w:ind w:left="720"/>
        <w:jc w:val="both"/>
        <w:rPr>
          <w:sz w:val="28"/>
          <w:szCs w:val="28"/>
        </w:rPr>
      </w:pPr>
      <w:ins w:id="19" w:author="Harri Seppänen" w:date="2015-02-02T11:00:00Z">
        <w:r>
          <w:rPr>
            <w:sz w:val="28"/>
            <w:szCs w:val="28"/>
          </w:rPr>
          <w:t xml:space="preserve">- </w:t>
        </w:r>
      </w:ins>
      <w:ins w:id="20" w:author="Harri Seppänen" w:date="2015-02-02T10:59:00Z">
        <w:r>
          <w:rPr>
            <w:sz w:val="28"/>
            <w:szCs w:val="28"/>
          </w:rPr>
          <w:t>Roles and responsibilities related to the management of the data and information contained in the FORMIS</w:t>
        </w:r>
      </w:ins>
    </w:p>
    <w:p w:rsidR="00856CF7" w:rsidRPr="008D701A" w:rsidRDefault="00BE74E2" w:rsidP="008D701A">
      <w:pPr>
        <w:spacing w:line="312" w:lineRule="auto"/>
        <w:ind w:firstLine="720"/>
        <w:jc w:val="both"/>
        <w:rPr>
          <w:b/>
          <w:sz w:val="28"/>
          <w:szCs w:val="28"/>
        </w:rPr>
      </w:pPr>
      <w:r w:rsidRPr="008D701A">
        <w:rPr>
          <w:sz w:val="28"/>
          <w:szCs w:val="28"/>
        </w:rPr>
        <w:t xml:space="preserve">2. </w:t>
      </w:r>
      <w:r w:rsidR="00FF17E1" w:rsidRPr="008D701A">
        <w:rPr>
          <w:sz w:val="28"/>
          <w:szCs w:val="28"/>
        </w:rPr>
        <w:t>This r</w:t>
      </w:r>
      <w:r w:rsidR="00A31D5A">
        <w:rPr>
          <w:sz w:val="28"/>
          <w:szCs w:val="28"/>
        </w:rPr>
        <w:t xml:space="preserve">egulation </w:t>
      </w:r>
      <w:r w:rsidR="00D07AB6">
        <w:rPr>
          <w:sz w:val="28"/>
          <w:szCs w:val="28"/>
        </w:rPr>
        <w:t>is applied</w:t>
      </w:r>
      <w:r w:rsidR="00856CF7" w:rsidRPr="008D701A">
        <w:rPr>
          <w:sz w:val="28"/>
          <w:szCs w:val="28"/>
        </w:rPr>
        <w:t xml:space="preserve"> to </w:t>
      </w:r>
      <w:r w:rsidR="00F55C36" w:rsidRPr="008D701A">
        <w:rPr>
          <w:sz w:val="28"/>
          <w:szCs w:val="28"/>
        </w:rPr>
        <w:t xml:space="preserve">the </w:t>
      </w:r>
      <w:r w:rsidR="00856CF7" w:rsidRPr="008D701A">
        <w:rPr>
          <w:sz w:val="28"/>
          <w:szCs w:val="28"/>
        </w:rPr>
        <w:t>units and individuals working in the field of Ag</w:t>
      </w:r>
      <w:r w:rsidR="00D07AB6">
        <w:rPr>
          <w:sz w:val="28"/>
          <w:szCs w:val="28"/>
        </w:rPr>
        <w:t>riculture and Rural Development and</w:t>
      </w:r>
      <w:ins w:id="21" w:author="Harri Seppänen" w:date="2015-01-20T15:42:00Z">
        <w:r w:rsidR="00550DBD">
          <w:rPr>
            <w:sz w:val="28"/>
            <w:szCs w:val="28"/>
          </w:rPr>
          <w:t xml:space="preserve"> </w:t>
        </w:r>
      </w:ins>
      <w:r w:rsidR="00856CF7" w:rsidRPr="008D701A">
        <w:rPr>
          <w:rStyle w:val="Strong"/>
          <w:b w:val="0"/>
          <w:sz w:val="28"/>
          <w:szCs w:val="28"/>
        </w:rPr>
        <w:t xml:space="preserve">using of </w:t>
      </w:r>
      <w:r w:rsidR="00E820D3" w:rsidRPr="008D701A">
        <w:rPr>
          <w:rStyle w:val="Strong"/>
          <w:b w:val="0"/>
          <w:sz w:val="28"/>
          <w:szCs w:val="28"/>
        </w:rPr>
        <w:t>Forestry Management Information System</w:t>
      </w:r>
      <w:r w:rsidR="001D6A2B">
        <w:rPr>
          <w:rStyle w:val="Strong"/>
          <w:b w:val="0"/>
          <w:sz w:val="28"/>
          <w:szCs w:val="28"/>
        </w:rPr>
        <w:t>.</w:t>
      </w:r>
    </w:p>
    <w:p w:rsidR="00C91C72" w:rsidRPr="008D701A" w:rsidRDefault="00856CF7" w:rsidP="008D701A">
      <w:pPr>
        <w:spacing w:line="312" w:lineRule="auto"/>
        <w:ind w:firstLine="720"/>
        <w:jc w:val="both"/>
        <w:rPr>
          <w:sz w:val="28"/>
          <w:szCs w:val="28"/>
        </w:rPr>
      </w:pPr>
      <w:proofErr w:type="gramStart"/>
      <w:r w:rsidRPr="008D701A">
        <w:rPr>
          <w:b/>
          <w:bCs/>
          <w:sz w:val="28"/>
          <w:szCs w:val="28"/>
        </w:rPr>
        <w:t>Article</w:t>
      </w:r>
      <w:r w:rsidR="00BE74E2" w:rsidRPr="008D701A">
        <w:rPr>
          <w:b/>
          <w:bCs/>
          <w:sz w:val="28"/>
          <w:szCs w:val="28"/>
        </w:rPr>
        <w:t xml:space="preserve"> 2.</w:t>
      </w:r>
      <w:proofErr w:type="gramEnd"/>
      <w:r w:rsidR="00BE74E2" w:rsidRPr="008D701A">
        <w:rPr>
          <w:b/>
          <w:bCs/>
          <w:sz w:val="28"/>
          <w:szCs w:val="28"/>
        </w:rPr>
        <w:t xml:space="preserve"> </w:t>
      </w:r>
      <w:r w:rsidRPr="008D701A">
        <w:rPr>
          <w:b/>
          <w:bCs/>
          <w:sz w:val="28"/>
          <w:szCs w:val="28"/>
        </w:rPr>
        <w:t>The terminology</w:t>
      </w:r>
    </w:p>
    <w:p w:rsidR="00FD1D6F" w:rsidRDefault="009611BB" w:rsidP="008D701A">
      <w:pPr>
        <w:spacing w:line="312" w:lineRule="auto"/>
        <w:ind w:firstLine="720"/>
        <w:jc w:val="both"/>
        <w:rPr>
          <w:ins w:id="22" w:author="Harri Seppänen" w:date="2015-02-03T14:36:00Z"/>
          <w:color w:val="000000"/>
          <w:sz w:val="28"/>
          <w:szCs w:val="28"/>
        </w:rPr>
      </w:pPr>
      <w:r w:rsidRPr="008D701A">
        <w:rPr>
          <w:sz w:val="28"/>
          <w:szCs w:val="28"/>
        </w:rPr>
        <w:t>1.</w:t>
      </w:r>
      <w:r w:rsidR="00E820D3" w:rsidRPr="008D701A">
        <w:rPr>
          <w:sz w:val="28"/>
          <w:szCs w:val="28"/>
        </w:rPr>
        <w:t xml:space="preserve">The </w:t>
      </w:r>
      <w:del w:id="23" w:author="Harri Seppänen" w:date="2015-02-02T11:04:00Z">
        <w:r w:rsidRPr="008D701A" w:rsidDel="003D40A0">
          <w:rPr>
            <w:color w:val="000000"/>
            <w:sz w:val="28"/>
            <w:szCs w:val="28"/>
          </w:rPr>
          <w:delText xml:space="preserve">Forestry </w:delText>
        </w:r>
      </w:del>
      <w:r w:rsidRPr="008D701A">
        <w:rPr>
          <w:color w:val="000000"/>
          <w:sz w:val="28"/>
          <w:szCs w:val="28"/>
        </w:rPr>
        <w:t>Managem</w:t>
      </w:r>
      <w:r w:rsidR="00E820D3" w:rsidRPr="008D701A">
        <w:rPr>
          <w:color w:val="000000"/>
          <w:sz w:val="28"/>
          <w:szCs w:val="28"/>
        </w:rPr>
        <w:t xml:space="preserve">ent Information System </w:t>
      </w:r>
      <w:ins w:id="24" w:author="Harri Seppänen" w:date="2015-02-02T11:04:00Z">
        <w:r w:rsidR="003D40A0">
          <w:rPr>
            <w:color w:val="000000"/>
            <w:sz w:val="28"/>
            <w:szCs w:val="28"/>
          </w:rPr>
          <w:t xml:space="preserve">for forestry sector </w:t>
        </w:r>
      </w:ins>
      <w:del w:id="25" w:author="Harri Seppänen" w:date="2015-01-20T15:43:00Z">
        <w:r w:rsidR="00E820D3" w:rsidRPr="008D701A" w:rsidDel="00550DBD">
          <w:rPr>
            <w:color w:val="000000"/>
            <w:sz w:val="28"/>
            <w:szCs w:val="28"/>
          </w:rPr>
          <w:delText>-</w:delText>
        </w:r>
      </w:del>
      <w:ins w:id="26" w:author="Harri Seppänen" w:date="2015-01-20T15:43:00Z">
        <w:r w:rsidR="00550DBD">
          <w:rPr>
            <w:color w:val="000000"/>
            <w:sz w:val="28"/>
            <w:szCs w:val="28"/>
          </w:rPr>
          <w:t>–</w:t>
        </w:r>
      </w:ins>
      <w:r w:rsidR="00E820D3" w:rsidRPr="008D701A">
        <w:rPr>
          <w:color w:val="000000"/>
          <w:sz w:val="28"/>
          <w:szCs w:val="28"/>
        </w:rPr>
        <w:t xml:space="preserve"> FORMIS</w:t>
      </w:r>
      <w:ins w:id="27" w:author="Harri Seppänen" w:date="2015-01-20T15:43:00Z">
        <w:r w:rsidR="00550DBD">
          <w:rPr>
            <w:color w:val="000000"/>
            <w:sz w:val="28"/>
            <w:szCs w:val="28"/>
          </w:rPr>
          <w:t xml:space="preserve"> </w:t>
        </w:r>
      </w:ins>
      <w:del w:id="28" w:author="Harri Seppänen" w:date="2015-01-20T15:43:00Z">
        <w:r w:rsidR="00FD1D6F" w:rsidRPr="008D701A" w:rsidDel="00550DBD">
          <w:rPr>
            <w:color w:val="000000"/>
            <w:sz w:val="28"/>
            <w:szCs w:val="28"/>
          </w:rPr>
          <w:delText xml:space="preserve">is </w:delText>
        </w:r>
      </w:del>
      <w:ins w:id="29" w:author="Harri Seppänen" w:date="2015-01-20T15:43:00Z">
        <w:r w:rsidR="00550DBD">
          <w:rPr>
            <w:color w:val="000000"/>
            <w:sz w:val="28"/>
            <w:szCs w:val="28"/>
          </w:rPr>
          <w:t>comprises</w:t>
        </w:r>
        <w:r w:rsidR="00550DBD" w:rsidRPr="008D701A">
          <w:rPr>
            <w:color w:val="000000"/>
            <w:sz w:val="28"/>
            <w:szCs w:val="28"/>
          </w:rPr>
          <w:t xml:space="preserve"> </w:t>
        </w:r>
      </w:ins>
      <w:r w:rsidR="00FD1D6F" w:rsidRPr="008D701A">
        <w:rPr>
          <w:color w:val="000000"/>
          <w:sz w:val="28"/>
          <w:szCs w:val="28"/>
        </w:rPr>
        <w:t xml:space="preserve">all the forestry information and data codified in a logical structure to ensure </w:t>
      </w:r>
      <w:r w:rsidR="00FB49D1" w:rsidRPr="008D701A">
        <w:rPr>
          <w:color w:val="000000"/>
          <w:sz w:val="28"/>
          <w:szCs w:val="28"/>
        </w:rPr>
        <w:t>the comprehensiveness and legal</w:t>
      </w:r>
      <w:ins w:id="30" w:author="Harri Seppänen" w:date="2015-01-20T15:43:00Z">
        <w:r w:rsidR="00550DBD">
          <w:rPr>
            <w:color w:val="000000"/>
            <w:sz w:val="28"/>
            <w:szCs w:val="28"/>
          </w:rPr>
          <w:t>ity</w:t>
        </w:r>
      </w:ins>
      <w:r w:rsidR="00896E12" w:rsidRPr="008D701A">
        <w:rPr>
          <w:color w:val="000000"/>
          <w:sz w:val="28"/>
          <w:szCs w:val="28"/>
        </w:rPr>
        <w:t>; managed by information technology</w:t>
      </w:r>
      <w:r w:rsidR="001D6A2B">
        <w:rPr>
          <w:color w:val="000000"/>
          <w:sz w:val="28"/>
          <w:szCs w:val="28"/>
        </w:rPr>
        <w:t xml:space="preserve"> that has enough</w:t>
      </w:r>
      <w:r w:rsidR="00896E12" w:rsidRPr="008D701A">
        <w:rPr>
          <w:color w:val="000000"/>
          <w:sz w:val="28"/>
          <w:szCs w:val="28"/>
        </w:rPr>
        <w:t xml:space="preserve"> ability to update, connect, and share information and data</w:t>
      </w:r>
      <w:r w:rsidR="001D6A2B">
        <w:rPr>
          <w:color w:val="000000"/>
          <w:sz w:val="28"/>
          <w:szCs w:val="28"/>
        </w:rPr>
        <w:t xml:space="preserve"> in order </w:t>
      </w:r>
      <w:r w:rsidR="00027803" w:rsidRPr="008D701A">
        <w:rPr>
          <w:color w:val="000000"/>
          <w:sz w:val="28"/>
          <w:szCs w:val="28"/>
        </w:rPr>
        <w:t xml:space="preserve">to serve the </w:t>
      </w:r>
      <w:del w:id="31" w:author="Harri Seppänen" w:date="2015-01-20T15:46:00Z">
        <w:r w:rsidR="00027803" w:rsidRPr="008D701A" w:rsidDel="00550DBD">
          <w:rPr>
            <w:color w:val="000000"/>
            <w:sz w:val="28"/>
            <w:szCs w:val="28"/>
          </w:rPr>
          <w:delText xml:space="preserve">best </w:delText>
        </w:r>
      </w:del>
      <w:del w:id="32" w:author="Harri Seppänen" w:date="2015-01-20T15:45:00Z">
        <w:r w:rsidR="00027803" w:rsidRPr="008D701A" w:rsidDel="00550DBD">
          <w:rPr>
            <w:color w:val="000000"/>
            <w:sz w:val="28"/>
            <w:szCs w:val="28"/>
          </w:rPr>
          <w:delText xml:space="preserve">for </w:delText>
        </w:r>
      </w:del>
      <w:r w:rsidR="00027803" w:rsidRPr="008D701A">
        <w:rPr>
          <w:color w:val="000000"/>
          <w:sz w:val="28"/>
          <w:szCs w:val="28"/>
        </w:rPr>
        <w:t>forestry management at all levels.</w:t>
      </w:r>
    </w:p>
    <w:p w:rsidR="00BC01C9" w:rsidRDefault="00BC01C9" w:rsidP="008D701A">
      <w:pPr>
        <w:spacing w:line="312" w:lineRule="auto"/>
        <w:ind w:firstLine="720"/>
        <w:jc w:val="both"/>
        <w:rPr>
          <w:sz w:val="28"/>
          <w:szCs w:val="28"/>
          <w:lang w:val="en-GB"/>
        </w:rPr>
      </w:pPr>
      <w:ins w:id="33" w:author="Harri Seppänen" w:date="2015-02-03T14:39:00Z">
        <w:r>
          <w:rPr>
            <w:sz w:val="28"/>
            <w:szCs w:val="28"/>
            <w:lang w:val="en-GB"/>
          </w:rPr>
          <w:t xml:space="preserve">2. </w:t>
        </w:r>
      </w:ins>
      <w:ins w:id="34" w:author="Harri Seppänen" w:date="2015-02-03T14:38:00Z">
        <w:r w:rsidRPr="00BC01C9">
          <w:rPr>
            <w:sz w:val="28"/>
            <w:szCs w:val="28"/>
            <w:lang w:val="en-GB"/>
          </w:rPr>
          <w:t xml:space="preserve">Centralised </w:t>
        </w:r>
      </w:ins>
      <w:ins w:id="35" w:author="Harri Seppänen" w:date="2015-02-03T14:36:00Z">
        <w:r w:rsidRPr="00BC01C9">
          <w:rPr>
            <w:sz w:val="28"/>
            <w:szCs w:val="28"/>
            <w:lang w:val="en-GB"/>
          </w:rPr>
          <w:t xml:space="preserve">FORMIS </w:t>
        </w:r>
      </w:ins>
      <w:ins w:id="36" w:author="Harri Seppänen" w:date="2015-02-03T14:39:00Z">
        <w:r>
          <w:rPr>
            <w:sz w:val="28"/>
            <w:szCs w:val="28"/>
            <w:lang w:val="en-GB"/>
          </w:rPr>
          <w:t xml:space="preserve">platform </w:t>
        </w:r>
      </w:ins>
      <w:r w:rsidR="00F54E52">
        <w:rPr>
          <w:sz w:val="28"/>
          <w:szCs w:val="28"/>
          <w:lang w:val="en-GB"/>
        </w:rPr>
        <w:t xml:space="preserve">is </w:t>
      </w:r>
      <w:ins w:id="37" w:author="Harri Seppänen" w:date="2015-02-03T15:29:00Z">
        <w:r w:rsidR="00707EC6">
          <w:rPr>
            <w:sz w:val="28"/>
            <w:szCs w:val="28"/>
            <w:lang w:val="en-GB"/>
          </w:rPr>
          <w:t xml:space="preserve">based on service oriented </w:t>
        </w:r>
      </w:ins>
      <w:ins w:id="38" w:author="Harri Seppänen" w:date="2015-02-03T15:30:00Z">
        <w:r w:rsidR="00707EC6">
          <w:rPr>
            <w:sz w:val="28"/>
            <w:szCs w:val="28"/>
            <w:lang w:val="en-GB"/>
          </w:rPr>
          <w:t xml:space="preserve">information </w:t>
        </w:r>
      </w:ins>
      <w:ins w:id="39" w:author="Harri Seppänen" w:date="2015-02-03T15:29:00Z">
        <w:r w:rsidR="00707EC6">
          <w:rPr>
            <w:sz w:val="28"/>
            <w:szCs w:val="28"/>
            <w:lang w:val="en-GB"/>
          </w:rPr>
          <w:t xml:space="preserve">architecture </w:t>
        </w:r>
      </w:ins>
      <w:r w:rsidR="00F54E52">
        <w:rPr>
          <w:sz w:val="28"/>
          <w:szCs w:val="28"/>
          <w:lang w:val="en-GB"/>
        </w:rPr>
        <w:t>that enables</w:t>
      </w:r>
      <w:ins w:id="40" w:author="Harri Seppänen" w:date="2015-02-03T14:36:00Z">
        <w:r w:rsidRPr="00BC01C9">
          <w:rPr>
            <w:sz w:val="28"/>
            <w:szCs w:val="28"/>
            <w:lang w:val="en-GB"/>
          </w:rPr>
          <w:t xml:space="preserve"> integration of databases and applications </w:t>
        </w:r>
      </w:ins>
      <w:ins w:id="41" w:author="Harri Seppänen" w:date="2015-02-03T14:38:00Z">
        <w:r w:rsidRPr="00BC01C9">
          <w:rPr>
            <w:sz w:val="28"/>
            <w:szCs w:val="28"/>
            <w:lang w:val="en-GB"/>
          </w:rPr>
          <w:t xml:space="preserve">of forestry data generated by various organisations and systems </w:t>
        </w:r>
      </w:ins>
      <w:ins w:id="42" w:author="Harri Seppänen" w:date="2015-02-03T14:36:00Z">
        <w:r w:rsidRPr="00BC01C9">
          <w:rPr>
            <w:sz w:val="28"/>
            <w:szCs w:val="28"/>
            <w:lang w:val="en-GB"/>
          </w:rPr>
          <w:t>in a cost effective manner.</w:t>
        </w:r>
      </w:ins>
    </w:p>
    <w:p w:rsidR="002C4444" w:rsidRPr="00BC01C9" w:rsidRDefault="002C4444" w:rsidP="008D701A">
      <w:pPr>
        <w:spacing w:line="312" w:lineRule="auto"/>
        <w:ind w:firstLine="720"/>
        <w:jc w:val="both"/>
        <w:rPr>
          <w:ins w:id="43" w:author="Harri Seppänen" w:date="2015-02-02T11:19:00Z"/>
          <w:color w:val="000000"/>
          <w:sz w:val="28"/>
          <w:szCs w:val="28"/>
        </w:rPr>
      </w:pPr>
      <w:r>
        <w:rPr>
          <w:sz w:val="28"/>
          <w:szCs w:val="28"/>
        </w:rPr>
        <w:t>3</w:t>
      </w:r>
      <w:ins w:id="44" w:author="Harri Seppänen" w:date="2015-02-02T11:09:00Z">
        <w:r>
          <w:rPr>
            <w:sz w:val="28"/>
            <w:szCs w:val="28"/>
          </w:rPr>
          <w:t xml:space="preserve">. </w:t>
        </w:r>
      </w:ins>
      <w:ins w:id="45" w:author="Harri Seppänen" w:date="2015-02-03T15:30:00Z">
        <w:r w:rsidR="00707EC6">
          <w:rPr>
            <w:sz w:val="28"/>
            <w:szCs w:val="28"/>
            <w:lang w:val="en-GB"/>
          </w:rPr>
          <w:t xml:space="preserve"> </w:t>
        </w:r>
      </w:ins>
      <w:r w:rsidR="00707EC6">
        <w:rPr>
          <w:sz w:val="28"/>
          <w:szCs w:val="28"/>
          <w:lang w:val="en-GB"/>
        </w:rPr>
        <w:t>S</w:t>
      </w:r>
      <w:proofErr w:type="spellStart"/>
      <w:r w:rsidRPr="001025DD">
        <w:rPr>
          <w:sz w:val="28"/>
          <w:szCs w:val="28"/>
        </w:rPr>
        <w:t>ervice</w:t>
      </w:r>
      <w:proofErr w:type="spellEnd"/>
      <w:r w:rsidRPr="001025DD">
        <w:rPr>
          <w:sz w:val="28"/>
          <w:szCs w:val="28"/>
        </w:rPr>
        <w:t xml:space="preserve"> oriented information system architecture</w:t>
      </w:r>
      <w:r w:rsidRPr="00B85104">
        <w:rPr>
          <w:sz w:val="28"/>
          <w:szCs w:val="28"/>
        </w:rPr>
        <w:t xml:space="preserve"> </w:t>
      </w:r>
      <w:ins w:id="46" w:author="Harri Seppänen" w:date="2015-02-02T13:55:00Z">
        <w:r w:rsidRPr="00B85104">
          <w:rPr>
            <w:sz w:val="28"/>
            <w:szCs w:val="28"/>
          </w:rPr>
          <w:t xml:space="preserve">means </w:t>
        </w:r>
      </w:ins>
      <w:ins w:id="47" w:author="Harri Seppänen" w:date="2015-02-02T13:56:00Z">
        <w:r w:rsidRPr="00B85104">
          <w:rPr>
            <w:sz w:val="28"/>
            <w:szCs w:val="28"/>
          </w:rPr>
          <w:t>that a</w:t>
        </w:r>
        <w:proofErr w:type="spellStart"/>
        <w:r w:rsidRPr="00B85104">
          <w:rPr>
            <w:sz w:val="28"/>
            <w:szCs w:val="28"/>
            <w:lang w:val="en-GB"/>
          </w:rPr>
          <w:t>ll</w:t>
        </w:r>
        <w:proofErr w:type="spellEnd"/>
        <w:r w:rsidRPr="00B85104">
          <w:rPr>
            <w:sz w:val="28"/>
            <w:szCs w:val="28"/>
            <w:lang w:val="en-GB"/>
          </w:rPr>
          <w:t xml:space="preserve"> data and information integrated can be accessed and shared by users based on user specific access and user accounts</w:t>
        </w:r>
      </w:ins>
      <w:r w:rsidR="00F54E52">
        <w:rPr>
          <w:sz w:val="28"/>
          <w:szCs w:val="28"/>
          <w:lang w:val="en-GB"/>
        </w:rPr>
        <w:t>.</w:t>
      </w:r>
    </w:p>
    <w:p w:rsidR="000F02A6" w:rsidRPr="008D701A" w:rsidRDefault="002C4444" w:rsidP="008D701A">
      <w:pPr>
        <w:spacing w:line="312" w:lineRule="auto"/>
        <w:ind w:firstLine="720"/>
        <w:jc w:val="both"/>
        <w:rPr>
          <w:iCs/>
          <w:sz w:val="28"/>
          <w:szCs w:val="28"/>
        </w:rPr>
      </w:pPr>
      <w:r>
        <w:rPr>
          <w:sz w:val="28"/>
          <w:szCs w:val="28"/>
          <w:lang w:val="en-GB"/>
        </w:rPr>
        <w:t>4</w:t>
      </w:r>
      <w:r w:rsidR="009611BB" w:rsidRPr="00550DBD">
        <w:rPr>
          <w:sz w:val="28"/>
          <w:szCs w:val="28"/>
          <w:lang w:val="en-GB"/>
        </w:rPr>
        <w:t>.</w:t>
      </w:r>
      <w:ins w:id="48" w:author="Harri Seppänen" w:date="2015-01-20T15:48:00Z">
        <w:r w:rsidR="005A6B10">
          <w:rPr>
            <w:sz w:val="28"/>
            <w:szCs w:val="28"/>
            <w:lang w:val="en-GB"/>
          </w:rPr>
          <w:t xml:space="preserve"> </w:t>
        </w:r>
      </w:ins>
      <w:r w:rsidR="00470055">
        <w:rPr>
          <w:sz w:val="28"/>
          <w:szCs w:val="28"/>
        </w:rPr>
        <w:t xml:space="preserve">The </w:t>
      </w:r>
      <w:r w:rsidR="001D6A2B" w:rsidRPr="00550DBD">
        <w:rPr>
          <w:sz w:val="28"/>
          <w:szCs w:val="28"/>
          <w:lang w:val="en-GB"/>
        </w:rPr>
        <w:t xml:space="preserve">data </w:t>
      </w:r>
      <w:r w:rsidR="001226F2" w:rsidRPr="00550DBD">
        <w:rPr>
          <w:sz w:val="28"/>
          <w:szCs w:val="28"/>
          <w:lang w:val="en-GB"/>
        </w:rPr>
        <w:t>owner</w:t>
      </w:r>
      <w:r w:rsidR="00F54E52">
        <w:rPr>
          <w:sz w:val="28"/>
          <w:szCs w:val="28"/>
          <w:lang w:val="en-GB"/>
        </w:rPr>
        <w:t xml:space="preserve"> is an organisation that has</w:t>
      </w:r>
      <w:ins w:id="49" w:author="Harri Seppänen" w:date="2015-01-20T15:45:00Z">
        <w:r w:rsidR="00550DBD" w:rsidRPr="008D701A">
          <w:rPr>
            <w:iCs/>
            <w:sz w:val="28"/>
            <w:szCs w:val="28"/>
          </w:rPr>
          <w:t xml:space="preserve"> </w:t>
        </w:r>
      </w:ins>
      <w:r w:rsidR="000F02A6" w:rsidRPr="008D701A">
        <w:rPr>
          <w:iCs/>
          <w:sz w:val="28"/>
          <w:szCs w:val="28"/>
        </w:rPr>
        <w:t xml:space="preserve">the official </w:t>
      </w:r>
      <w:ins w:id="50" w:author="Harri Seppänen" w:date="2015-02-02T11:10:00Z">
        <w:r w:rsidR="003A1A57" w:rsidRPr="003A1A57">
          <w:rPr>
            <w:sz w:val="28"/>
            <w:szCs w:val="28"/>
            <w:lang w:val="en-GB"/>
          </w:rPr>
          <w:t xml:space="preserve">proprietary </w:t>
        </w:r>
        <w:r w:rsidR="003A1A57">
          <w:rPr>
            <w:sz w:val="28"/>
            <w:szCs w:val="28"/>
            <w:lang w:val="en-GB"/>
          </w:rPr>
          <w:t>rights to</w:t>
        </w:r>
        <w:r w:rsidR="003A1A57" w:rsidRPr="003A1A57">
          <w:rPr>
            <w:sz w:val="28"/>
            <w:szCs w:val="28"/>
            <w:lang w:val="en-GB"/>
          </w:rPr>
          <w:t xml:space="preserve"> </w:t>
        </w:r>
      </w:ins>
      <w:ins w:id="51" w:author="Harri Seppänen" w:date="2015-01-20T15:45:00Z">
        <w:r w:rsidR="00550DBD">
          <w:rPr>
            <w:iCs/>
            <w:sz w:val="28"/>
            <w:szCs w:val="28"/>
          </w:rPr>
          <w:t xml:space="preserve">the </w:t>
        </w:r>
      </w:ins>
      <w:r w:rsidR="001D6A2B">
        <w:rPr>
          <w:iCs/>
          <w:sz w:val="28"/>
          <w:szCs w:val="28"/>
        </w:rPr>
        <w:t>information and data.</w:t>
      </w:r>
    </w:p>
    <w:p w:rsidR="00A07153" w:rsidRPr="00550DBD" w:rsidRDefault="002C4444" w:rsidP="008D701A">
      <w:pPr>
        <w:spacing w:line="312" w:lineRule="auto"/>
        <w:ind w:firstLine="720"/>
        <w:jc w:val="both"/>
        <w:rPr>
          <w:sz w:val="28"/>
          <w:szCs w:val="28"/>
          <w:lang w:val="en-GB"/>
        </w:rPr>
      </w:pPr>
      <w:r>
        <w:rPr>
          <w:sz w:val="28"/>
          <w:szCs w:val="28"/>
          <w:lang w:val="en-GB"/>
        </w:rPr>
        <w:t>5</w:t>
      </w:r>
      <w:r w:rsidR="009611BB" w:rsidRPr="00550DBD">
        <w:rPr>
          <w:sz w:val="28"/>
          <w:szCs w:val="28"/>
          <w:lang w:val="en-GB"/>
        </w:rPr>
        <w:t xml:space="preserve">. </w:t>
      </w:r>
      <w:r w:rsidR="00A07153" w:rsidRPr="00550DBD">
        <w:rPr>
          <w:sz w:val="28"/>
          <w:szCs w:val="28"/>
          <w:lang w:val="en-GB"/>
        </w:rPr>
        <w:t xml:space="preserve">The data collection units have the function of </w:t>
      </w:r>
      <w:r w:rsidR="001D6A2B" w:rsidRPr="00550DBD">
        <w:rPr>
          <w:sz w:val="28"/>
          <w:szCs w:val="28"/>
          <w:lang w:val="en-GB"/>
        </w:rPr>
        <w:t>collecting information and data.</w:t>
      </w:r>
    </w:p>
    <w:p w:rsidR="00F55C36" w:rsidRPr="00550DBD" w:rsidRDefault="002C4444" w:rsidP="008D701A">
      <w:pPr>
        <w:spacing w:line="312" w:lineRule="auto"/>
        <w:ind w:firstLine="720"/>
        <w:jc w:val="both"/>
        <w:rPr>
          <w:sz w:val="28"/>
          <w:szCs w:val="28"/>
          <w:lang w:val="en-GB"/>
        </w:rPr>
      </w:pPr>
      <w:r>
        <w:rPr>
          <w:sz w:val="28"/>
          <w:szCs w:val="28"/>
          <w:lang w:val="en-GB"/>
        </w:rPr>
        <w:lastRenderedPageBreak/>
        <w:t>6</w:t>
      </w:r>
      <w:r w:rsidR="009611BB" w:rsidRPr="00550DBD">
        <w:rPr>
          <w:sz w:val="28"/>
          <w:szCs w:val="28"/>
          <w:lang w:val="en-GB"/>
        </w:rPr>
        <w:t xml:space="preserve">. </w:t>
      </w:r>
      <w:r w:rsidR="001D6A2B" w:rsidRPr="00550DBD">
        <w:rPr>
          <w:sz w:val="28"/>
          <w:szCs w:val="28"/>
          <w:lang w:val="en-GB"/>
        </w:rPr>
        <w:t>D</w:t>
      </w:r>
      <w:r w:rsidR="00F55C36" w:rsidRPr="00550DBD">
        <w:rPr>
          <w:sz w:val="28"/>
          <w:szCs w:val="28"/>
          <w:lang w:val="en-GB"/>
        </w:rPr>
        <w:t xml:space="preserve">ata </w:t>
      </w:r>
      <w:ins w:id="52" w:author="Harri Seppänen" w:date="2015-02-02T11:07:00Z">
        <w:r w:rsidR="003D40A0">
          <w:rPr>
            <w:rStyle w:val="Bodytext3"/>
            <w:b w:val="0"/>
            <w:color w:val="000000"/>
            <w:sz w:val="28"/>
            <w:szCs w:val="28"/>
            <w:lang w:eastAsia="vi-VN"/>
          </w:rPr>
          <w:t>custodian</w:t>
        </w:r>
      </w:ins>
      <w:r w:rsidR="00F55C36" w:rsidRPr="00550DBD">
        <w:rPr>
          <w:sz w:val="28"/>
          <w:szCs w:val="28"/>
          <w:lang w:val="en-GB"/>
        </w:rPr>
        <w:t xml:space="preserve"> </w:t>
      </w:r>
      <w:ins w:id="53" w:author="Harri Seppänen" w:date="2015-02-04T15:53:00Z">
        <w:r w:rsidR="000A3EA6">
          <w:rPr>
            <w:sz w:val="28"/>
            <w:szCs w:val="28"/>
            <w:lang w:val="en-GB"/>
          </w:rPr>
          <w:t xml:space="preserve">is an organisation that </w:t>
        </w:r>
      </w:ins>
      <w:ins w:id="54" w:author="Harri Seppänen" w:date="2015-01-22T15:43:00Z">
        <w:r w:rsidR="000F7434">
          <w:rPr>
            <w:sz w:val="28"/>
            <w:szCs w:val="28"/>
            <w:lang w:val="en-GB"/>
          </w:rPr>
          <w:t>bear</w:t>
        </w:r>
      </w:ins>
      <w:r w:rsidR="00F54E52">
        <w:rPr>
          <w:sz w:val="28"/>
          <w:szCs w:val="28"/>
          <w:lang w:val="en-GB"/>
        </w:rPr>
        <w:t>s</w:t>
      </w:r>
      <w:ins w:id="55" w:author="Harri Seppänen" w:date="2015-01-22T15:43:00Z">
        <w:r w:rsidR="000F7434">
          <w:rPr>
            <w:sz w:val="28"/>
            <w:szCs w:val="28"/>
            <w:lang w:val="en-GB"/>
          </w:rPr>
          <w:t xml:space="preserve"> the</w:t>
        </w:r>
        <w:r w:rsidR="000F7434" w:rsidRPr="00550DBD">
          <w:rPr>
            <w:sz w:val="28"/>
            <w:szCs w:val="28"/>
            <w:lang w:val="en-GB"/>
          </w:rPr>
          <w:t xml:space="preserve"> </w:t>
        </w:r>
      </w:ins>
      <w:r w:rsidR="00C032CA" w:rsidRPr="00550DBD">
        <w:rPr>
          <w:sz w:val="28"/>
          <w:szCs w:val="28"/>
          <w:lang w:val="en-GB"/>
        </w:rPr>
        <w:t>responsibility</w:t>
      </w:r>
      <w:ins w:id="56" w:author="Harri Seppänen" w:date="2015-01-20T15:44:00Z">
        <w:r w:rsidR="00550DBD">
          <w:rPr>
            <w:sz w:val="28"/>
            <w:szCs w:val="28"/>
            <w:lang w:val="en-GB"/>
          </w:rPr>
          <w:t xml:space="preserve"> </w:t>
        </w:r>
      </w:ins>
      <w:r w:rsidR="00F55C36" w:rsidRPr="00550DBD">
        <w:rPr>
          <w:sz w:val="28"/>
          <w:szCs w:val="28"/>
          <w:lang w:val="en-GB"/>
        </w:rPr>
        <w:t>for the</w:t>
      </w:r>
      <w:ins w:id="57" w:author="Harri Seppänen" w:date="2015-02-02T13:53:00Z">
        <w:r w:rsidR="00B85104">
          <w:rPr>
            <w:sz w:val="28"/>
            <w:szCs w:val="28"/>
            <w:lang w:val="en-GB"/>
          </w:rPr>
          <w:t xml:space="preserve"> developing and </w:t>
        </w:r>
      </w:ins>
      <w:ins w:id="58" w:author="Harri Seppänen" w:date="2015-02-04T15:54:00Z">
        <w:r w:rsidR="00C947C7">
          <w:rPr>
            <w:sz w:val="28"/>
            <w:szCs w:val="28"/>
            <w:lang w:val="en-GB"/>
          </w:rPr>
          <w:t xml:space="preserve">maintaining </w:t>
        </w:r>
        <w:r w:rsidR="00C947C7" w:rsidRPr="00550DBD">
          <w:rPr>
            <w:sz w:val="28"/>
            <w:szCs w:val="28"/>
            <w:lang w:val="en-GB"/>
          </w:rPr>
          <w:t>IT</w:t>
        </w:r>
      </w:ins>
      <w:r w:rsidR="00F55C36" w:rsidRPr="00550DBD">
        <w:rPr>
          <w:sz w:val="28"/>
          <w:szCs w:val="28"/>
          <w:lang w:val="en-GB"/>
        </w:rPr>
        <w:t xml:space="preserve"> environment and database structure.</w:t>
      </w:r>
    </w:p>
    <w:p w:rsidR="00F55C36" w:rsidRPr="00BC01C9" w:rsidRDefault="002C4444" w:rsidP="008D701A">
      <w:pPr>
        <w:spacing w:line="312" w:lineRule="auto"/>
        <w:ind w:firstLine="720"/>
        <w:jc w:val="both"/>
        <w:rPr>
          <w:sz w:val="28"/>
          <w:szCs w:val="28"/>
          <w:lang w:val="en-GB"/>
        </w:rPr>
      </w:pPr>
      <w:r>
        <w:rPr>
          <w:sz w:val="28"/>
          <w:szCs w:val="28"/>
          <w:lang w:val="en-GB"/>
        </w:rPr>
        <w:t>7</w:t>
      </w:r>
      <w:r w:rsidR="009611BB" w:rsidRPr="00BC01C9">
        <w:rPr>
          <w:sz w:val="28"/>
          <w:szCs w:val="28"/>
          <w:lang w:val="en-GB"/>
        </w:rPr>
        <w:t>.</w:t>
      </w:r>
      <w:ins w:id="59" w:author="Harri Seppänen" w:date="2015-01-20T15:46:00Z">
        <w:r w:rsidR="00D301D3" w:rsidRPr="00BC01C9">
          <w:rPr>
            <w:sz w:val="28"/>
            <w:szCs w:val="28"/>
            <w:lang w:val="en-GB"/>
          </w:rPr>
          <w:t xml:space="preserve"> </w:t>
        </w:r>
      </w:ins>
      <w:r w:rsidR="00FE175B" w:rsidRPr="00BC01C9">
        <w:rPr>
          <w:sz w:val="28"/>
          <w:szCs w:val="28"/>
          <w:lang w:val="en-GB"/>
        </w:rPr>
        <w:t>Data</w:t>
      </w:r>
      <w:ins w:id="60" w:author="Harri Seppänen" w:date="2015-01-20T15:46:00Z">
        <w:r w:rsidR="00D301D3" w:rsidRPr="00BC01C9">
          <w:rPr>
            <w:sz w:val="28"/>
            <w:szCs w:val="28"/>
            <w:lang w:val="en-GB"/>
          </w:rPr>
          <w:t xml:space="preserve"> </w:t>
        </w:r>
      </w:ins>
      <w:ins w:id="61" w:author="Harri Seppänen" w:date="2015-02-02T11:07:00Z">
        <w:r w:rsidR="003D40A0" w:rsidRPr="00BC01C9">
          <w:rPr>
            <w:sz w:val="28"/>
            <w:szCs w:val="28"/>
            <w:lang w:val="en-GB"/>
          </w:rPr>
          <w:t>steward</w:t>
        </w:r>
      </w:ins>
      <w:r w:rsidR="00F55C36" w:rsidRPr="00BC01C9">
        <w:rPr>
          <w:sz w:val="28"/>
          <w:szCs w:val="28"/>
          <w:lang w:val="en-GB"/>
        </w:rPr>
        <w:t xml:space="preserve"> </w:t>
      </w:r>
      <w:ins w:id="62" w:author="Harri Seppänen" w:date="2015-02-04T15:53:00Z">
        <w:r w:rsidR="000A3EA6">
          <w:rPr>
            <w:sz w:val="28"/>
            <w:szCs w:val="28"/>
            <w:lang w:val="en-GB"/>
          </w:rPr>
          <w:t xml:space="preserve">is an </w:t>
        </w:r>
      </w:ins>
      <w:ins w:id="63" w:author="Harri Seppänen" w:date="2015-02-04T15:54:00Z">
        <w:r w:rsidR="00C947C7">
          <w:rPr>
            <w:sz w:val="28"/>
            <w:szCs w:val="28"/>
            <w:lang w:val="en-GB"/>
          </w:rPr>
          <w:t>organisation</w:t>
        </w:r>
      </w:ins>
      <w:ins w:id="64" w:author="Harri Seppänen" w:date="2015-02-04T15:53:00Z">
        <w:r w:rsidR="000A3EA6">
          <w:rPr>
            <w:sz w:val="28"/>
            <w:szCs w:val="28"/>
            <w:lang w:val="en-GB"/>
          </w:rPr>
          <w:t xml:space="preserve"> that </w:t>
        </w:r>
      </w:ins>
      <w:ins w:id="65" w:author="Harri Seppänen" w:date="2015-01-22T15:43:00Z">
        <w:r w:rsidR="000F7434" w:rsidRPr="00BC01C9">
          <w:rPr>
            <w:sz w:val="28"/>
            <w:szCs w:val="28"/>
            <w:lang w:val="en-GB"/>
          </w:rPr>
          <w:t>bear</w:t>
        </w:r>
      </w:ins>
      <w:r w:rsidR="00F54E52">
        <w:rPr>
          <w:sz w:val="28"/>
          <w:szCs w:val="28"/>
          <w:lang w:val="en-GB"/>
        </w:rPr>
        <w:t>s</w:t>
      </w:r>
      <w:ins w:id="66" w:author="Harri Seppänen" w:date="2015-01-22T15:43:00Z">
        <w:r w:rsidR="000F7434" w:rsidRPr="00BC01C9">
          <w:rPr>
            <w:sz w:val="28"/>
            <w:szCs w:val="28"/>
            <w:lang w:val="en-GB"/>
          </w:rPr>
          <w:t xml:space="preserve"> the</w:t>
        </w:r>
        <w:r w:rsidR="000F7434" w:rsidRPr="002C4444">
          <w:rPr>
            <w:sz w:val="28"/>
            <w:szCs w:val="28"/>
            <w:lang w:val="en-GB"/>
          </w:rPr>
          <w:t xml:space="preserve"> </w:t>
        </w:r>
      </w:ins>
      <w:r w:rsidR="00C032CA" w:rsidRPr="002C4444">
        <w:rPr>
          <w:sz w:val="28"/>
          <w:szCs w:val="28"/>
          <w:lang w:val="en-GB"/>
        </w:rPr>
        <w:t>responsibility</w:t>
      </w:r>
      <w:ins w:id="67" w:author="Harri Seppänen" w:date="2015-01-20T15:46:00Z">
        <w:r w:rsidR="00D301D3" w:rsidRPr="002C4444">
          <w:rPr>
            <w:sz w:val="28"/>
            <w:szCs w:val="28"/>
            <w:lang w:val="en-GB"/>
          </w:rPr>
          <w:t xml:space="preserve"> </w:t>
        </w:r>
      </w:ins>
      <w:r w:rsidR="00F55C36" w:rsidRPr="002C4444">
        <w:rPr>
          <w:sz w:val="28"/>
          <w:szCs w:val="28"/>
          <w:lang w:val="en-GB"/>
        </w:rPr>
        <w:t xml:space="preserve">for the </w:t>
      </w:r>
      <w:ins w:id="68" w:author="Harri Seppänen" w:date="2015-02-02T13:53:00Z">
        <w:r w:rsidR="00B85104" w:rsidRPr="002C4444">
          <w:rPr>
            <w:sz w:val="28"/>
            <w:szCs w:val="28"/>
            <w:lang w:val="en-GB"/>
          </w:rPr>
          <w:t xml:space="preserve">developing and maintaining the </w:t>
        </w:r>
      </w:ins>
      <w:ins w:id="69" w:author="Harri Seppänen" w:date="2015-02-03T14:41:00Z">
        <w:r w:rsidR="00BC01C9" w:rsidRPr="00BC01C9">
          <w:rPr>
            <w:sz w:val="28"/>
            <w:szCs w:val="28"/>
            <w:lang w:val="en-GB"/>
          </w:rPr>
          <w:t xml:space="preserve">data </w:t>
        </w:r>
      </w:ins>
      <w:ins w:id="70" w:author="Harri Seppänen" w:date="2015-02-03T14:42:00Z">
        <w:r w:rsidR="00BC01C9" w:rsidRPr="00BC01C9">
          <w:rPr>
            <w:sz w:val="28"/>
            <w:szCs w:val="28"/>
            <w:lang w:val="en-GB"/>
          </w:rPr>
          <w:t>form</w:t>
        </w:r>
      </w:ins>
      <w:ins w:id="71" w:author="Harri Seppänen" w:date="2015-02-03T14:41:00Z">
        <w:r w:rsidR="00BC01C9" w:rsidRPr="00BC01C9">
          <w:rPr>
            <w:sz w:val="28"/>
            <w:szCs w:val="28"/>
            <w:lang w:val="en-GB"/>
          </w:rPr>
          <w:t>, context, and associated technical elements of data</w:t>
        </w:r>
      </w:ins>
      <w:r w:rsidR="00BC01C9">
        <w:rPr>
          <w:sz w:val="28"/>
          <w:szCs w:val="28"/>
          <w:lang w:val="en-GB"/>
        </w:rPr>
        <w:t xml:space="preserve"> </w:t>
      </w:r>
      <w:r w:rsidR="00F55C36" w:rsidRPr="00BC01C9">
        <w:rPr>
          <w:sz w:val="28"/>
          <w:szCs w:val="28"/>
          <w:lang w:val="en-GB"/>
        </w:rPr>
        <w:t>of the data.</w:t>
      </w:r>
    </w:p>
    <w:p w:rsidR="004D75FB" w:rsidRPr="008D701A" w:rsidRDefault="002C4444" w:rsidP="008D701A">
      <w:pPr>
        <w:spacing w:line="312" w:lineRule="auto"/>
        <w:ind w:firstLine="720"/>
        <w:jc w:val="both"/>
        <w:rPr>
          <w:b/>
          <w:sz w:val="28"/>
          <w:szCs w:val="28"/>
        </w:rPr>
      </w:pPr>
      <w:r>
        <w:rPr>
          <w:sz w:val="28"/>
          <w:szCs w:val="28"/>
        </w:rPr>
        <w:t>8</w:t>
      </w:r>
      <w:r w:rsidR="00C44A05" w:rsidRPr="008D701A">
        <w:rPr>
          <w:sz w:val="28"/>
          <w:szCs w:val="28"/>
        </w:rPr>
        <w:t xml:space="preserve">. </w:t>
      </w:r>
      <w:r w:rsidR="004D75FB" w:rsidRPr="008D701A">
        <w:rPr>
          <w:sz w:val="28"/>
          <w:szCs w:val="28"/>
        </w:rPr>
        <w:t xml:space="preserve">Information Technology of the </w:t>
      </w:r>
      <w:r w:rsidR="004D75FB" w:rsidRPr="008D701A">
        <w:rPr>
          <w:rStyle w:val="Strong"/>
          <w:b w:val="0"/>
          <w:sz w:val="28"/>
          <w:szCs w:val="28"/>
        </w:rPr>
        <w:t xml:space="preserve">Forestry Management Information System </w:t>
      </w:r>
      <w:r w:rsidR="00FE175B">
        <w:rPr>
          <w:rStyle w:val="Strong"/>
          <w:b w:val="0"/>
          <w:sz w:val="28"/>
          <w:szCs w:val="28"/>
        </w:rPr>
        <w:t>Sector</w:t>
      </w:r>
      <w:del w:id="72" w:author="Harri Seppänen" w:date="2015-01-20T15:48:00Z">
        <w:r w:rsidR="00FE175B" w:rsidDel="005A6B10">
          <w:rPr>
            <w:rStyle w:val="Strong"/>
            <w:b w:val="0"/>
            <w:sz w:val="28"/>
            <w:szCs w:val="28"/>
          </w:rPr>
          <w:delText>: Be</w:delText>
        </w:r>
      </w:del>
      <w:ins w:id="73" w:author="Harri Seppänen" w:date="2015-01-20T15:48:00Z">
        <w:r w:rsidR="005A6B10">
          <w:rPr>
            <w:rStyle w:val="Strong"/>
            <w:b w:val="0"/>
            <w:sz w:val="28"/>
            <w:szCs w:val="28"/>
          </w:rPr>
          <w:t xml:space="preserve"> is</w:t>
        </w:r>
      </w:ins>
      <w:r w:rsidR="00FE175B">
        <w:rPr>
          <w:rStyle w:val="Strong"/>
          <w:b w:val="0"/>
          <w:sz w:val="28"/>
          <w:szCs w:val="28"/>
        </w:rPr>
        <w:t xml:space="preserve"> considered</w:t>
      </w:r>
      <w:r w:rsidR="004D75FB" w:rsidRPr="008D701A">
        <w:rPr>
          <w:rStyle w:val="Strong"/>
          <w:b w:val="0"/>
          <w:sz w:val="28"/>
          <w:szCs w:val="28"/>
        </w:rPr>
        <w:t xml:space="preserve"> as the computer systems, computer equipment, transmission systems, LAN network, WAN systems and applications, the database (DB) system running on this network. </w:t>
      </w:r>
    </w:p>
    <w:p w:rsidR="004D75FB" w:rsidRPr="008D701A" w:rsidRDefault="002C4444" w:rsidP="008D701A">
      <w:pPr>
        <w:spacing w:line="312" w:lineRule="auto"/>
        <w:ind w:firstLine="720"/>
        <w:jc w:val="both"/>
        <w:rPr>
          <w:sz w:val="28"/>
          <w:szCs w:val="28"/>
        </w:rPr>
      </w:pPr>
      <w:r>
        <w:rPr>
          <w:sz w:val="28"/>
          <w:szCs w:val="28"/>
        </w:rPr>
        <w:t>9</w:t>
      </w:r>
      <w:r w:rsidR="00BE74E2" w:rsidRPr="008D701A">
        <w:rPr>
          <w:sz w:val="28"/>
          <w:szCs w:val="28"/>
        </w:rPr>
        <w:t xml:space="preserve">. </w:t>
      </w:r>
      <w:r w:rsidR="004D75FB" w:rsidRPr="008D701A">
        <w:rPr>
          <w:sz w:val="28"/>
          <w:szCs w:val="28"/>
        </w:rPr>
        <w:t xml:space="preserve">Network unit: is the local area network (LAN) </w:t>
      </w:r>
      <w:r w:rsidR="00D06C07" w:rsidRPr="008D701A">
        <w:rPr>
          <w:sz w:val="28"/>
          <w:szCs w:val="28"/>
        </w:rPr>
        <w:t>at the units of the Viet</w:t>
      </w:r>
      <w:r w:rsidR="00B30CB8">
        <w:rPr>
          <w:sz w:val="28"/>
          <w:szCs w:val="28"/>
        </w:rPr>
        <w:t>nam Administration of F</w:t>
      </w:r>
      <w:r w:rsidR="00D06C07" w:rsidRPr="008D701A">
        <w:rPr>
          <w:sz w:val="28"/>
          <w:szCs w:val="28"/>
        </w:rPr>
        <w:t>orestry</w:t>
      </w:r>
      <w:r w:rsidR="00F97865" w:rsidRPr="008D701A">
        <w:rPr>
          <w:sz w:val="28"/>
          <w:szCs w:val="28"/>
        </w:rPr>
        <w:t xml:space="preserve"> including: servers, workstations, network equipment, transmission lines </w:t>
      </w:r>
      <w:r w:rsidR="00B30CB8">
        <w:rPr>
          <w:sz w:val="28"/>
          <w:szCs w:val="28"/>
        </w:rPr>
        <w:t>and other peripheral devices</w:t>
      </w:r>
      <w:r w:rsidR="00F97865" w:rsidRPr="008D701A">
        <w:rPr>
          <w:sz w:val="28"/>
          <w:szCs w:val="28"/>
        </w:rPr>
        <w:t xml:space="preserve"> linked together.</w:t>
      </w:r>
    </w:p>
    <w:p w:rsidR="00F97865" w:rsidRDefault="002C4444" w:rsidP="008D701A">
      <w:pPr>
        <w:spacing w:line="312" w:lineRule="auto"/>
        <w:ind w:firstLine="720"/>
        <w:jc w:val="both"/>
        <w:rPr>
          <w:ins w:id="74" w:author="Harri Seppänen" w:date="2015-02-02T11:09:00Z"/>
          <w:sz w:val="28"/>
          <w:szCs w:val="28"/>
        </w:rPr>
      </w:pPr>
      <w:r>
        <w:rPr>
          <w:sz w:val="28"/>
          <w:szCs w:val="28"/>
        </w:rPr>
        <w:t>10</w:t>
      </w:r>
      <w:r w:rsidR="00BE74E2" w:rsidRPr="008D701A">
        <w:rPr>
          <w:sz w:val="28"/>
          <w:szCs w:val="28"/>
        </w:rPr>
        <w:t xml:space="preserve">. </w:t>
      </w:r>
      <w:r w:rsidR="00B30CB8">
        <w:rPr>
          <w:sz w:val="28"/>
          <w:szCs w:val="28"/>
        </w:rPr>
        <w:t>The network of the Vietnam Administration of F</w:t>
      </w:r>
      <w:r w:rsidR="00F97865" w:rsidRPr="008D701A">
        <w:rPr>
          <w:sz w:val="28"/>
          <w:szCs w:val="28"/>
        </w:rPr>
        <w:t xml:space="preserve">orestry: </w:t>
      </w:r>
      <w:ins w:id="75" w:author="Harri Seppänen" w:date="2015-01-22T10:01:00Z">
        <w:r w:rsidR="00BC7F59">
          <w:rPr>
            <w:sz w:val="28"/>
            <w:szCs w:val="28"/>
          </w:rPr>
          <w:t xml:space="preserve">is </w:t>
        </w:r>
      </w:ins>
      <w:proofErr w:type="gramStart"/>
      <w:r w:rsidR="00F97865" w:rsidRPr="008D701A">
        <w:rPr>
          <w:sz w:val="28"/>
          <w:szCs w:val="28"/>
        </w:rPr>
        <w:t>A</w:t>
      </w:r>
      <w:proofErr w:type="gramEnd"/>
      <w:r w:rsidR="00F97865" w:rsidRPr="008D701A">
        <w:rPr>
          <w:sz w:val="28"/>
          <w:szCs w:val="28"/>
        </w:rPr>
        <w:t xml:space="preserve"> wide area network (WAN) </w:t>
      </w:r>
      <w:ins w:id="76" w:author="Harri Seppänen" w:date="2015-01-22T10:01:00Z">
        <w:r w:rsidR="00BC7F59">
          <w:rPr>
            <w:sz w:val="28"/>
            <w:szCs w:val="28"/>
          </w:rPr>
          <w:t xml:space="preserve">that </w:t>
        </w:r>
      </w:ins>
      <w:r w:rsidR="00F97865" w:rsidRPr="008D701A">
        <w:rPr>
          <w:sz w:val="28"/>
          <w:szCs w:val="28"/>
        </w:rPr>
        <w:t xml:space="preserve">connects the </w:t>
      </w:r>
      <w:r w:rsidR="00B77C96" w:rsidRPr="008D701A">
        <w:rPr>
          <w:sz w:val="28"/>
          <w:szCs w:val="28"/>
        </w:rPr>
        <w:t>unit networks of the administration.</w:t>
      </w:r>
    </w:p>
    <w:p w:rsidR="000D64FA" w:rsidRDefault="00B85104" w:rsidP="008D701A">
      <w:pPr>
        <w:spacing w:line="312" w:lineRule="auto"/>
        <w:ind w:firstLine="720"/>
        <w:jc w:val="both"/>
        <w:rPr>
          <w:ins w:id="77" w:author="Harri Seppänen" w:date="2015-02-02T11:13:00Z"/>
          <w:sz w:val="28"/>
          <w:szCs w:val="28"/>
        </w:rPr>
      </w:pPr>
      <w:ins w:id="78" w:author="Harri Seppänen" w:date="2015-02-02T13:56:00Z">
        <w:r w:rsidRPr="00B85104">
          <w:rPr>
            <w:sz w:val="28"/>
            <w:szCs w:val="28"/>
            <w:lang w:val="en-GB"/>
          </w:rPr>
          <w:t xml:space="preserve">. </w:t>
        </w:r>
      </w:ins>
    </w:p>
    <w:p w:rsidR="000D64FA" w:rsidRDefault="000D64FA" w:rsidP="000D64FA">
      <w:pPr>
        <w:spacing w:line="312" w:lineRule="auto"/>
        <w:ind w:firstLine="720"/>
        <w:jc w:val="center"/>
        <w:rPr>
          <w:ins w:id="79" w:author="Harri Seppänen" w:date="2015-02-02T11:13:00Z"/>
          <w:sz w:val="28"/>
          <w:szCs w:val="28"/>
        </w:rPr>
      </w:pPr>
      <w:ins w:id="80" w:author="Harri Seppänen" w:date="2015-02-02T11:13:00Z">
        <w:r>
          <w:rPr>
            <w:sz w:val="28"/>
            <w:szCs w:val="28"/>
          </w:rPr>
          <w:t>Chapter 2</w:t>
        </w:r>
      </w:ins>
    </w:p>
    <w:p w:rsidR="003D40A0" w:rsidRDefault="000D64FA" w:rsidP="000D64FA">
      <w:pPr>
        <w:spacing w:line="312" w:lineRule="auto"/>
        <w:ind w:firstLine="720"/>
        <w:jc w:val="center"/>
        <w:rPr>
          <w:ins w:id="81" w:author="Harri Seppänen" w:date="2015-02-02T11:14:00Z"/>
          <w:sz w:val="28"/>
          <w:szCs w:val="28"/>
        </w:rPr>
      </w:pPr>
      <w:ins w:id="82" w:author="Harri Seppänen" w:date="2015-02-02T11:13:00Z">
        <w:r>
          <w:rPr>
            <w:sz w:val="28"/>
            <w:szCs w:val="28"/>
          </w:rPr>
          <w:t>PURPOSE OF MANAGEMENT INFORMATION SYSTEM</w:t>
        </w:r>
      </w:ins>
    </w:p>
    <w:p w:rsidR="000D64FA" w:rsidRDefault="00DA2C5E" w:rsidP="00DA2C5E">
      <w:pPr>
        <w:spacing w:after="160" w:line="256" w:lineRule="auto"/>
        <w:rPr>
          <w:ins w:id="83" w:author="Harri Seppänen" w:date="2015-02-02T11:14:00Z"/>
          <w:sz w:val="28"/>
          <w:szCs w:val="28"/>
        </w:rPr>
      </w:pPr>
      <w:ins w:id="84" w:author="Harri Seppänen" w:date="2015-02-03T14:30:00Z">
        <w:r w:rsidRPr="00DA2C5E">
          <w:rPr>
            <w:sz w:val="28"/>
            <w:szCs w:val="28"/>
          </w:rPr>
          <w:t xml:space="preserve">Forestry management information system is a system with all forestry information and data, which is systematized under a rational architecture ensuring its </w:t>
        </w:r>
        <w:proofErr w:type="spellStart"/>
        <w:r w:rsidRPr="00DA2C5E">
          <w:rPr>
            <w:sz w:val="28"/>
            <w:szCs w:val="28"/>
          </w:rPr>
          <w:t>holistics</w:t>
        </w:r>
        <w:proofErr w:type="spellEnd"/>
        <w:r w:rsidRPr="00DA2C5E">
          <w:rPr>
            <w:sz w:val="28"/>
            <w:szCs w:val="28"/>
          </w:rPr>
          <w:t>, systematization and legality. This system is governed by IT technologies, with capability in data/information updating, connecting and sharing, and thus will sufficiently provide the best information/data to forestry management at all levels</w:t>
        </w:r>
      </w:ins>
    </w:p>
    <w:p w:rsidR="000D64FA" w:rsidRPr="008D701A" w:rsidDel="00762EFC" w:rsidRDefault="000D64FA" w:rsidP="00762EFC">
      <w:pPr>
        <w:spacing w:after="160" w:line="256" w:lineRule="auto"/>
        <w:rPr>
          <w:del w:id="85" w:author="Harri Seppänen" w:date="2015-02-02T11:50:00Z"/>
          <w:sz w:val="28"/>
          <w:szCs w:val="28"/>
        </w:rPr>
      </w:pPr>
      <w:ins w:id="86" w:author="Harri Seppänen" w:date="2015-02-02T11:14:00Z">
        <w:r w:rsidRPr="000D64FA">
          <w:rPr>
            <w:sz w:val="28"/>
            <w:szCs w:val="28"/>
          </w:rPr>
          <w:t xml:space="preserve">The purpose of </w:t>
        </w:r>
      </w:ins>
      <w:ins w:id="87" w:author="Harri Seppänen" w:date="2015-02-02T11:18:00Z">
        <w:r>
          <w:rPr>
            <w:sz w:val="28"/>
            <w:szCs w:val="28"/>
          </w:rPr>
          <w:t>Management Information System</w:t>
        </w:r>
        <w:r w:rsidRPr="000D64FA">
          <w:rPr>
            <w:sz w:val="28"/>
            <w:szCs w:val="28"/>
          </w:rPr>
          <w:t xml:space="preserve"> </w:t>
        </w:r>
      </w:ins>
      <w:ins w:id="88" w:author="Harri Seppänen" w:date="2015-02-02T11:14:00Z">
        <w:r w:rsidRPr="000D64FA">
          <w:rPr>
            <w:sz w:val="28"/>
            <w:szCs w:val="28"/>
          </w:rPr>
          <w:t xml:space="preserve">is to ensure </w:t>
        </w:r>
      </w:ins>
      <w:ins w:id="89" w:author="Harri Seppänen" w:date="2015-02-02T11:17:00Z">
        <w:r w:rsidRPr="000D64FA">
          <w:rPr>
            <w:sz w:val="28"/>
            <w:szCs w:val="28"/>
          </w:rPr>
          <w:t xml:space="preserve">cost-effective management of data and information needed in executing the responsibilities and functions of the state management agencies in forestry sector, and </w:t>
        </w:r>
      </w:ins>
      <w:ins w:id="90" w:author="Harri Seppänen" w:date="2015-02-02T11:18:00Z">
        <w:r w:rsidRPr="000D64FA">
          <w:rPr>
            <w:sz w:val="28"/>
            <w:szCs w:val="28"/>
          </w:rPr>
          <w:t>s</w:t>
        </w:r>
      </w:ins>
      <w:ins w:id="91" w:author="Harri Seppänen" w:date="2015-02-02T11:17:00Z">
        <w:r w:rsidRPr="000D64FA">
          <w:rPr>
            <w:sz w:val="28"/>
            <w:szCs w:val="28"/>
          </w:rPr>
          <w:t>timulat</w:t>
        </w:r>
      </w:ins>
      <w:ins w:id="92" w:author="Harri Seppänen" w:date="2015-02-02T11:18:00Z">
        <w:r w:rsidRPr="000D64FA">
          <w:rPr>
            <w:sz w:val="28"/>
            <w:szCs w:val="28"/>
          </w:rPr>
          <w:t>e</w:t>
        </w:r>
      </w:ins>
      <w:ins w:id="93" w:author="Harri Seppänen" w:date="2015-02-02T11:17:00Z">
        <w:r w:rsidRPr="000D64FA">
          <w:rPr>
            <w:sz w:val="28"/>
            <w:szCs w:val="28"/>
          </w:rPr>
          <w:t xml:space="preserve"> the sustainable management of forests by providing forestry sector stakeholder</w:t>
        </w:r>
      </w:ins>
      <w:ins w:id="94" w:author="Harri Seppänen" w:date="2015-02-03T10:59:00Z">
        <w:r w:rsidR="002B3480">
          <w:rPr>
            <w:sz w:val="28"/>
            <w:szCs w:val="28"/>
          </w:rPr>
          <w:t xml:space="preserve">s </w:t>
        </w:r>
      </w:ins>
      <w:ins w:id="95" w:author="Harri Seppänen" w:date="2015-02-02T11:17:00Z">
        <w:r w:rsidRPr="000D64FA">
          <w:rPr>
            <w:sz w:val="28"/>
            <w:szCs w:val="28"/>
          </w:rPr>
          <w:t>easy access to</w:t>
        </w:r>
        <w:r>
          <w:rPr>
            <w:sz w:val="28"/>
            <w:szCs w:val="28"/>
          </w:rPr>
          <w:t xml:space="preserve"> forestry data and </w:t>
        </w:r>
      </w:ins>
      <w:ins w:id="96" w:author="Harri Seppänen" w:date="2015-02-03T10:59:00Z">
        <w:r w:rsidR="002B3480">
          <w:rPr>
            <w:sz w:val="28"/>
            <w:szCs w:val="28"/>
          </w:rPr>
          <w:t xml:space="preserve">forestry related </w:t>
        </w:r>
      </w:ins>
      <w:proofErr w:type="spellStart"/>
      <w:ins w:id="97" w:author="Harri Seppänen" w:date="2015-02-02T11:17:00Z">
        <w:r>
          <w:rPr>
            <w:sz w:val="28"/>
            <w:szCs w:val="28"/>
          </w:rPr>
          <w:t>information</w:t>
        </w:r>
      </w:ins>
      <w:ins w:id="98" w:author="Harri Seppänen" w:date="2015-02-02T11:18:00Z">
        <w:r>
          <w:rPr>
            <w:sz w:val="28"/>
            <w:szCs w:val="28"/>
          </w:rPr>
          <w:t>.</w:t>
        </w:r>
      </w:ins>
    </w:p>
    <w:p w:rsidR="00853F3B" w:rsidRPr="00853F3B" w:rsidRDefault="00853F3B" w:rsidP="00853F3B">
      <w:pPr>
        <w:spacing w:after="160" w:line="256" w:lineRule="auto"/>
        <w:rPr>
          <w:ins w:id="99" w:author="Harri Seppänen" w:date="2015-02-02T15:21:00Z"/>
          <w:sz w:val="28"/>
          <w:szCs w:val="28"/>
        </w:rPr>
      </w:pPr>
      <w:ins w:id="100" w:author="Harri Seppänen" w:date="2015-02-02T15:21:00Z">
        <w:r w:rsidRPr="00853F3B">
          <w:rPr>
            <w:sz w:val="28"/>
            <w:szCs w:val="28"/>
          </w:rPr>
          <w:t>The</w:t>
        </w:r>
        <w:proofErr w:type="spellEnd"/>
        <w:r w:rsidRPr="00853F3B">
          <w:rPr>
            <w:sz w:val="28"/>
            <w:szCs w:val="28"/>
          </w:rPr>
          <w:t xml:space="preserve"> FORMIS will contain data that is owned by the Government of Vietnam and maintained by the MARD, VNFOREST and provincial and local state management agencies</w:t>
        </w:r>
        <w:r>
          <w:rPr>
            <w:sz w:val="28"/>
            <w:szCs w:val="28"/>
          </w:rPr>
          <w:t>.</w:t>
        </w:r>
      </w:ins>
    </w:p>
    <w:p w:rsidR="00853F3B" w:rsidRPr="00853F3B" w:rsidRDefault="00853F3B" w:rsidP="00853F3B">
      <w:pPr>
        <w:spacing w:after="160" w:line="256" w:lineRule="auto"/>
        <w:rPr>
          <w:ins w:id="101" w:author="Harri Seppänen" w:date="2015-02-02T15:21:00Z"/>
          <w:sz w:val="28"/>
          <w:szCs w:val="28"/>
        </w:rPr>
      </w:pPr>
      <w:ins w:id="102" w:author="Harri Seppänen" w:date="2015-02-02T15:21:00Z">
        <w:r w:rsidRPr="00853F3B">
          <w:rPr>
            <w:sz w:val="28"/>
            <w:szCs w:val="28"/>
          </w:rPr>
          <w:t>The system will contain official data approved by MARD or provincial or district state forest management agencies and used in the management of forestry agencie</w:t>
        </w:r>
        <w:r w:rsidR="002B3480">
          <w:rPr>
            <w:sz w:val="28"/>
            <w:szCs w:val="28"/>
          </w:rPr>
          <w:t>s of for the purpose of forest</w:t>
        </w:r>
        <w:r w:rsidRPr="00853F3B">
          <w:rPr>
            <w:sz w:val="28"/>
            <w:szCs w:val="28"/>
          </w:rPr>
          <w:t xml:space="preserve"> </w:t>
        </w:r>
      </w:ins>
      <w:ins w:id="103" w:author="Harri Seppänen" w:date="2015-02-03T11:00:00Z">
        <w:r w:rsidR="002B3480">
          <w:rPr>
            <w:sz w:val="28"/>
            <w:szCs w:val="28"/>
          </w:rPr>
          <w:t xml:space="preserve">management and forestry </w:t>
        </w:r>
      </w:ins>
      <w:ins w:id="104" w:author="Harri Seppänen" w:date="2015-02-02T15:21:00Z">
        <w:r w:rsidRPr="00853F3B">
          <w:rPr>
            <w:sz w:val="28"/>
            <w:szCs w:val="28"/>
          </w:rPr>
          <w:t>statistics</w:t>
        </w:r>
      </w:ins>
    </w:p>
    <w:p w:rsidR="00853F3B" w:rsidRPr="00853F3B" w:rsidRDefault="00853F3B" w:rsidP="00853F3B">
      <w:pPr>
        <w:spacing w:after="160" w:line="256" w:lineRule="auto"/>
        <w:rPr>
          <w:ins w:id="105" w:author="Harri Seppänen" w:date="2015-02-02T15:21:00Z"/>
          <w:sz w:val="28"/>
          <w:szCs w:val="28"/>
        </w:rPr>
      </w:pPr>
      <w:ins w:id="106" w:author="Harri Seppänen" w:date="2015-02-02T15:21:00Z">
        <w:r w:rsidRPr="00853F3B">
          <w:rPr>
            <w:sz w:val="28"/>
            <w:szCs w:val="28"/>
          </w:rPr>
          <w:t xml:space="preserve">FORMIS will also contain reference data from government service agencies, research- and educational </w:t>
        </w:r>
        <w:proofErr w:type="spellStart"/>
        <w:r w:rsidRPr="00853F3B">
          <w:rPr>
            <w:sz w:val="28"/>
            <w:szCs w:val="28"/>
          </w:rPr>
          <w:t>organisations</w:t>
        </w:r>
        <w:proofErr w:type="spellEnd"/>
        <w:r w:rsidRPr="00853F3B">
          <w:rPr>
            <w:sz w:val="28"/>
            <w:szCs w:val="28"/>
          </w:rPr>
          <w:t xml:space="preserve">, projects, NGOs and other </w:t>
        </w:r>
        <w:proofErr w:type="spellStart"/>
        <w:r w:rsidRPr="00853F3B">
          <w:rPr>
            <w:sz w:val="28"/>
            <w:szCs w:val="28"/>
          </w:rPr>
          <w:t>organisations</w:t>
        </w:r>
        <w:proofErr w:type="spellEnd"/>
        <w:r w:rsidRPr="00853F3B">
          <w:rPr>
            <w:sz w:val="28"/>
            <w:szCs w:val="28"/>
          </w:rPr>
          <w:t xml:space="preserve">. </w:t>
        </w:r>
        <w:r w:rsidRPr="00853F3B">
          <w:rPr>
            <w:sz w:val="28"/>
            <w:szCs w:val="28"/>
          </w:rPr>
          <w:lastRenderedPageBreak/>
          <w:t>Such data will be integrated upon application from the data owner and upon approval of MARD.</w:t>
        </w:r>
      </w:ins>
    </w:p>
    <w:p w:rsidR="00853F3B" w:rsidRPr="00853F3B" w:rsidRDefault="00853F3B" w:rsidP="00853F3B">
      <w:pPr>
        <w:spacing w:after="160" w:line="256" w:lineRule="auto"/>
        <w:rPr>
          <w:ins w:id="107" w:author="Harri Seppänen" w:date="2015-02-02T15:21:00Z"/>
          <w:sz w:val="28"/>
          <w:szCs w:val="28"/>
        </w:rPr>
      </w:pPr>
      <w:ins w:id="108" w:author="Harri Seppänen" w:date="2015-02-02T15:21:00Z">
        <w:r w:rsidRPr="00853F3B">
          <w:rPr>
            <w:sz w:val="28"/>
            <w:szCs w:val="28"/>
          </w:rPr>
          <w:t xml:space="preserve">VNFOREST will inform users of the reliability of the data contained in the system. For this purpose VNFOREST will maintain a metadata registry with sufficient descriptions of the status and reliability of the individual datasets. </w:t>
        </w:r>
      </w:ins>
    </w:p>
    <w:p w:rsidR="00B60CD0" w:rsidRDefault="00B60CD0" w:rsidP="008D701A">
      <w:pPr>
        <w:spacing w:line="312" w:lineRule="auto"/>
        <w:ind w:firstLine="720"/>
        <w:jc w:val="center"/>
        <w:rPr>
          <w:ins w:id="109" w:author="Harri Seppänen" w:date="2015-02-03T14:21:00Z"/>
          <w:b/>
          <w:sz w:val="28"/>
          <w:szCs w:val="28"/>
        </w:rPr>
      </w:pPr>
    </w:p>
    <w:p w:rsidR="002F2725" w:rsidRPr="008D701A" w:rsidRDefault="002F2725" w:rsidP="008D701A">
      <w:pPr>
        <w:spacing w:line="312" w:lineRule="auto"/>
        <w:ind w:firstLine="720"/>
        <w:jc w:val="center"/>
        <w:rPr>
          <w:b/>
          <w:sz w:val="28"/>
          <w:szCs w:val="28"/>
        </w:rPr>
      </w:pPr>
      <w:del w:id="110" w:author="Harri Seppänen" w:date="2015-02-02T11:50:00Z">
        <w:r w:rsidRPr="008D701A" w:rsidDel="00762EFC">
          <w:rPr>
            <w:b/>
            <w:sz w:val="28"/>
            <w:szCs w:val="28"/>
          </w:rPr>
          <w:delText>C</w:delText>
        </w:r>
      </w:del>
      <w:proofErr w:type="spellStart"/>
      <w:proofErr w:type="gramStart"/>
      <w:r w:rsidR="00B77C96" w:rsidRPr="008D701A">
        <w:rPr>
          <w:b/>
          <w:sz w:val="28"/>
          <w:szCs w:val="28"/>
        </w:rPr>
        <w:t>hapter</w:t>
      </w:r>
      <w:proofErr w:type="spellEnd"/>
      <w:proofErr w:type="gramEnd"/>
      <w:r w:rsidR="00B77C96" w:rsidRPr="008D701A">
        <w:rPr>
          <w:b/>
          <w:sz w:val="28"/>
          <w:szCs w:val="28"/>
        </w:rPr>
        <w:t xml:space="preserve"> </w:t>
      </w:r>
      <w:ins w:id="111" w:author="Harri Seppänen" w:date="2015-02-02T11:20:00Z">
        <w:r w:rsidR="000D64FA">
          <w:rPr>
            <w:b/>
            <w:sz w:val="28"/>
            <w:szCs w:val="28"/>
          </w:rPr>
          <w:t>3</w:t>
        </w:r>
        <w:r w:rsidR="000D64FA" w:rsidRPr="008D701A">
          <w:rPr>
            <w:b/>
            <w:sz w:val="28"/>
            <w:szCs w:val="28"/>
          </w:rPr>
          <w:t xml:space="preserve"> </w:t>
        </w:r>
      </w:ins>
    </w:p>
    <w:p w:rsidR="002F2725" w:rsidRDefault="00B30CB8" w:rsidP="000D64FA">
      <w:pPr>
        <w:spacing w:line="312" w:lineRule="auto"/>
        <w:ind w:left="720" w:firstLine="720"/>
        <w:jc w:val="center"/>
        <w:rPr>
          <w:ins w:id="112" w:author="Harri Seppänen" w:date="2015-02-03T15:25:00Z"/>
          <w:b/>
          <w:sz w:val="28"/>
          <w:szCs w:val="28"/>
        </w:rPr>
      </w:pPr>
      <w:r>
        <w:rPr>
          <w:b/>
          <w:sz w:val="28"/>
          <w:szCs w:val="28"/>
        </w:rPr>
        <w:t>STRUCTURE OF</w:t>
      </w:r>
      <w:r w:rsidR="00695FBB">
        <w:rPr>
          <w:b/>
          <w:sz w:val="28"/>
          <w:szCs w:val="28"/>
        </w:rPr>
        <w:t xml:space="preserve"> </w:t>
      </w:r>
      <w:ins w:id="113" w:author="Harri Seppänen" w:date="2015-02-04T15:54:00Z">
        <w:r w:rsidR="00032A28">
          <w:rPr>
            <w:b/>
            <w:sz w:val="28"/>
            <w:szCs w:val="28"/>
          </w:rPr>
          <w:t xml:space="preserve">THE </w:t>
        </w:r>
      </w:ins>
      <w:ins w:id="114" w:author="Harri Seppänen" w:date="2015-02-03T15:25:00Z">
        <w:r w:rsidR="00DD645D">
          <w:rPr>
            <w:sz w:val="28"/>
            <w:szCs w:val="28"/>
          </w:rPr>
          <w:t>MANAGEMENT INFORMATION SYSTEM</w:t>
        </w:r>
      </w:ins>
    </w:p>
    <w:p w:rsidR="00DD645D" w:rsidRPr="008D701A" w:rsidRDefault="00DD645D" w:rsidP="000D64FA">
      <w:pPr>
        <w:spacing w:line="312" w:lineRule="auto"/>
        <w:ind w:left="720" w:firstLine="720"/>
        <w:jc w:val="center"/>
        <w:rPr>
          <w:b/>
          <w:sz w:val="28"/>
          <w:szCs w:val="28"/>
        </w:rPr>
      </w:pPr>
    </w:p>
    <w:p w:rsidR="002F2725" w:rsidRPr="008D701A" w:rsidRDefault="00B77C96" w:rsidP="008D701A">
      <w:pPr>
        <w:pStyle w:val="Bodytext31"/>
        <w:shd w:val="clear" w:color="auto" w:fill="auto"/>
        <w:spacing w:line="312" w:lineRule="auto"/>
        <w:ind w:firstLine="720"/>
        <w:rPr>
          <w:sz w:val="28"/>
          <w:szCs w:val="28"/>
        </w:rPr>
      </w:pPr>
      <w:proofErr w:type="gramStart"/>
      <w:r w:rsidRPr="008D701A">
        <w:rPr>
          <w:sz w:val="28"/>
          <w:szCs w:val="28"/>
        </w:rPr>
        <w:t>Article</w:t>
      </w:r>
      <w:r w:rsidR="002F2725" w:rsidRPr="008D701A">
        <w:rPr>
          <w:sz w:val="28"/>
          <w:szCs w:val="28"/>
        </w:rPr>
        <w:t xml:space="preserve"> 3.</w:t>
      </w:r>
      <w:proofErr w:type="gramEnd"/>
      <w:r w:rsidR="002F2725" w:rsidRPr="008D701A">
        <w:rPr>
          <w:sz w:val="28"/>
          <w:szCs w:val="28"/>
        </w:rPr>
        <w:t xml:space="preserve"> </w:t>
      </w:r>
      <w:r w:rsidRPr="008D701A">
        <w:rPr>
          <w:rStyle w:val="Bodytext3"/>
          <w:color w:val="000000"/>
          <w:sz w:val="28"/>
          <w:szCs w:val="28"/>
          <w:lang w:eastAsia="vi-VN"/>
        </w:rPr>
        <w:t>Electronic information system of forest</w:t>
      </w:r>
      <w:r w:rsidR="0039260E">
        <w:rPr>
          <w:rStyle w:val="Bodytext3"/>
          <w:color w:val="000000"/>
          <w:sz w:val="28"/>
          <w:szCs w:val="28"/>
          <w:lang w:eastAsia="vi-VN"/>
        </w:rPr>
        <w:t>ry</w:t>
      </w:r>
      <w:r w:rsidRPr="008D701A">
        <w:rPr>
          <w:rStyle w:val="Bodytext3"/>
          <w:color w:val="000000"/>
          <w:sz w:val="28"/>
          <w:szCs w:val="28"/>
          <w:lang w:eastAsia="vi-VN"/>
        </w:rPr>
        <w:t xml:space="preserve"> </w:t>
      </w:r>
      <w:ins w:id="115" w:author="Harri Seppänen" w:date="2015-02-04T15:34:00Z">
        <w:r w:rsidR="00AB3906">
          <w:rPr>
            <w:rStyle w:val="Bodytext3"/>
            <w:color w:val="000000"/>
            <w:sz w:val="28"/>
            <w:szCs w:val="28"/>
            <w:lang w:eastAsia="vi-VN"/>
          </w:rPr>
          <w:t xml:space="preserve">sector </w:t>
        </w:r>
      </w:ins>
      <w:r w:rsidRPr="008D701A">
        <w:rPr>
          <w:rStyle w:val="Bodytext3"/>
          <w:color w:val="000000"/>
          <w:sz w:val="28"/>
          <w:szCs w:val="28"/>
          <w:lang w:eastAsia="vi-VN"/>
        </w:rPr>
        <w:t>management</w:t>
      </w:r>
    </w:p>
    <w:p w:rsidR="002F2725" w:rsidRPr="008D701A" w:rsidRDefault="000B5B3E" w:rsidP="008D701A">
      <w:pPr>
        <w:pStyle w:val="Bodytext1"/>
        <w:shd w:val="clear" w:color="auto" w:fill="auto"/>
        <w:spacing w:line="312" w:lineRule="auto"/>
        <w:ind w:firstLine="720"/>
        <w:rPr>
          <w:color w:val="000000"/>
          <w:sz w:val="28"/>
          <w:szCs w:val="28"/>
          <w:shd w:val="clear" w:color="auto" w:fill="FFFFFF"/>
          <w:lang w:eastAsia="vi-VN"/>
        </w:rPr>
      </w:pPr>
      <w:r w:rsidRPr="008D701A">
        <w:rPr>
          <w:rStyle w:val="Bodytext"/>
          <w:color w:val="000000"/>
          <w:sz w:val="28"/>
          <w:szCs w:val="28"/>
          <w:lang w:eastAsia="vi-VN"/>
        </w:rPr>
        <w:t>1.</w:t>
      </w:r>
      <w:ins w:id="116" w:author="Harri Seppänen" w:date="2015-01-22T10:02:00Z">
        <w:r w:rsidR="00BC7F59">
          <w:rPr>
            <w:rStyle w:val="Bodytext"/>
            <w:color w:val="000000"/>
            <w:sz w:val="28"/>
            <w:szCs w:val="28"/>
            <w:lang w:eastAsia="vi-VN"/>
          </w:rPr>
          <w:t xml:space="preserve"> </w:t>
        </w:r>
      </w:ins>
      <w:r w:rsidR="00A86B76" w:rsidRPr="008D701A">
        <w:rPr>
          <w:rStyle w:val="Bodytext"/>
          <w:color w:val="000000"/>
          <w:sz w:val="28"/>
          <w:szCs w:val="28"/>
          <w:lang w:eastAsia="vi-VN"/>
        </w:rPr>
        <w:t>T</w:t>
      </w:r>
      <w:r w:rsidR="00B77C96" w:rsidRPr="008D701A">
        <w:rPr>
          <w:rStyle w:val="Bodytext"/>
          <w:color w:val="000000"/>
          <w:sz w:val="28"/>
          <w:szCs w:val="28"/>
          <w:lang w:eastAsia="vi-VN"/>
        </w:rPr>
        <w:t xml:space="preserve">he </w:t>
      </w:r>
      <w:r w:rsidR="0048686D" w:rsidRPr="008D701A">
        <w:rPr>
          <w:rStyle w:val="Bodytext"/>
          <w:color w:val="000000"/>
          <w:sz w:val="28"/>
          <w:szCs w:val="28"/>
          <w:lang w:eastAsia="vi-VN"/>
        </w:rPr>
        <w:t>network and application systems serve</w:t>
      </w:r>
      <w:r w:rsidR="0039260E">
        <w:rPr>
          <w:rStyle w:val="Bodytext"/>
          <w:color w:val="000000"/>
          <w:sz w:val="28"/>
          <w:szCs w:val="28"/>
          <w:lang w:eastAsia="vi-VN"/>
        </w:rPr>
        <w:t>d</w:t>
      </w:r>
      <w:r w:rsidR="0048686D" w:rsidRPr="008D701A">
        <w:rPr>
          <w:rStyle w:val="Bodytext"/>
          <w:color w:val="000000"/>
          <w:sz w:val="28"/>
          <w:szCs w:val="28"/>
          <w:lang w:eastAsia="vi-VN"/>
        </w:rPr>
        <w:t xml:space="preserve"> for forestry management at all levels</w:t>
      </w:r>
    </w:p>
    <w:p w:rsidR="007F4DC3" w:rsidRPr="008D701A" w:rsidRDefault="000B5B3E" w:rsidP="008D701A">
      <w:pPr>
        <w:pStyle w:val="Bodytext1"/>
        <w:shd w:val="clear" w:color="auto" w:fill="auto"/>
        <w:tabs>
          <w:tab w:val="left" w:pos="920"/>
        </w:tabs>
        <w:spacing w:line="312" w:lineRule="auto"/>
        <w:ind w:firstLine="720"/>
        <w:rPr>
          <w:sz w:val="28"/>
          <w:szCs w:val="28"/>
        </w:rPr>
      </w:pPr>
      <w:r w:rsidRPr="008D701A">
        <w:rPr>
          <w:rStyle w:val="Bodytext"/>
          <w:color w:val="000000"/>
          <w:sz w:val="28"/>
          <w:szCs w:val="28"/>
          <w:lang w:eastAsia="vi-VN"/>
        </w:rPr>
        <w:t>2.</w:t>
      </w:r>
      <w:ins w:id="117" w:author="Harri Seppänen" w:date="2015-01-22T10:02:00Z">
        <w:r w:rsidR="00BC7F59">
          <w:rPr>
            <w:rStyle w:val="Bodytext"/>
            <w:color w:val="000000"/>
            <w:sz w:val="28"/>
            <w:szCs w:val="28"/>
            <w:lang w:eastAsia="vi-VN"/>
          </w:rPr>
          <w:t xml:space="preserve"> </w:t>
        </w:r>
      </w:ins>
      <w:r w:rsidR="0048686D" w:rsidRPr="008D701A">
        <w:rPr>
          <w:rStyle w:val="Bodytext"/>
          <w:color w:val="000000"/>
          <w:sz w:val="28"/>
          <w:szCs w:val="28"/>
          <w:lang w:eastAsia="vi-VN"/>
        </w:rPr>
        <w:t>The information systems include:</w:t>
      </w:r>
    </w:p>
    <w:p w:rsidR="002F2725" w:rsidRPr="008D701A" w:rsidRDefault="007F4DC3" w:rsidP="008D701A">
      <w:pPr>
        <w:pStyle w:val="Bodytext1"/>
        <w:shd w:val="clear" w:color="auto" w:fill="auto"/>
        <w:tabs>
          <w:tab w:val="left" w:pos="920"/>
        </w:tabs>
        <w:spacing w:line="312" w:lineRule="auto"/>
        <w:ind w:firstLine="720"/>
        <w:rPr>
          <w:sz w:val="28"/>
          <w:szCs w:val="28"/>
        </w:rPr>
      </w:pPr>
      <w:r w:rsidRPr="008D701A">
        <w:rPr>
          <w:sz w:val="28"/>
          <w:szCs w:val="28"/>
        </w:rPr>
        <w:tab/>
      </w:r>
      <w:r w:rsidR="0048686D" w:rsidRPr="008D701A">
        <w:rPr>
          <w:rStyle w:val="Bodytext"/>
          <w:color w:val="000000"/>
          <w:sz w:val="28"/>
          <w:szCs w:val="28"/>
          <w:lang w:eastAsia="vi-VN"/>
        </w:rPr>
        <w:t>The</w:t>
      </w:r>
      <w:r w:rsidR="0039260E">
        <w:rPr>
          <w:rStyle w:val="Bodytext"/>
          <w:color w:val="000000"/>
          <w:sz w:val="28"/>
          <w:szCs w:val="28"/>
          <w:lang w:eastAsia="vi-VN"/>
        </w:rPr>
        <w:t xml:space="preserve"> website</w:t>
      </w:r>
      <w:r w:rsidR="0048686D" w:rsidRPr="008D701A">
        <w:rPr>
          <w:rStyle w:val="Bodytext"/>
          <w:color w:val="000000"/>
          <w:sz w:val="28"/>
          <w:szCs w:val="28"/>
          <w:lang w:eastAsia="vi-VN"/>
        </w:rPr>
        <w:t xml:space="preserve"> of the Administration</w:t>
      </w:r>
      <w:r w:rsidR="0039260E">
        <w:rPr>
          <w:rStyle w:val="Bodytext"/>
          <w:color w:val="000000"/>
          <w:sz w:val="28"/>
          <w:szCs w:val="28"/>
          <w:lang w:eastAsia="vi-VN"/>
        </w:rPr>
        <w:t xml:space="preserve">’s managing information </w:t>
      </w:r>
      <w:r w:rsidR="0048686D" w:rsidRPr="008D701A">
        <w:rPr>
          <w:rStyle w:val="Bodytext"/>
          <w:color w:val="000000"/>
          <w:sz w:val="28"/>
          <w:szCs w:val="28"/>
          <w:lang w:eastAsia="vi-VN"/>
        </w:rPr>
        <w:t>(general information and insider information) connects with FORMIS and the inf</w:t>
      </w:r>
      <w:r w:rsidR="0039260E">
        <w:rPr>
          <w:rStyle w:val="Bodytext"/>
          <w:color w:val="000000"/>
          <w:sz w:val="28"/>
          <w:szCs w:val="28"/>
          <w:lang w:eastAsia="vi-VN"/>
        </w:rPr>
        <w:t>ormation portals of the sector</w:t>
      </w:r>
      <w:r w:rsidR="0048686D" w:rsidRPr="008D701A">
        <w:rPr>
          <w:rStyle w:val="Bodytext"/>
          <w:color w:val="000000"/>
          <w:sz w:val="28"/>
          <w:szCs w:val="28"/>
          <w:lang w:eastAsia="vi-VN"/>
        </w:rPr>
        <w:t>;</w:t>
      </w:r>
    </w:p>
    <w:p w:rsidR="002F2725" w:rsidRPr="008D701A" w:rsidRDefault="007F4DC3" w:rsidP="008D701A">
      <w:pPr>
        <w:pStyle w:val="Bodytext1"/>
        <w:shd w:val="clear" w:color="auto" w:fill="auto"/>
        <w:tabs>
          <w:tab w:val="left" w:pos="920"/>
        </w:tabs>
        <w:spacing w:line="312" w:lineRule="auto"/>
        <w:ind w:firstLine="720"/>
        <w:rPr>
          <w:color w:val="000000"/>
          <w:sz w:val="28"/>
          <w:szCs w:val="28"/>
          <w:shd w:val="clear" w:color="auto" w:fill="FFFFFF"/>
          <w:lang w:eastAsia="vi-VN"/>
        </w:rPr>
      </w:pPr>
      <w:r w:rsidRPr="008D701A">
        <w:rPr>
          <w:rStyle w:val="Bodytext"/>
          <w:color w:val="000000"/>
          <w:sz w:val="28"/>
          <w:szCs w:val="28"/>
          <w:lang w:eastAsia="vi-VN"/>
        </w:rPr>
        <w:tab/>
      </w:r>
      <w:r w:rsidR="000B5B3E" w:rsidRPr="008D701A">
        <w:rPr>
          <w:rStyle w:val="Bodytext"/>
          <w:color w:val="000000"/>
          <w:sz w:val="28"/>
          <w:szCs w:val="28"/>
          <w:lang w:eastAsia="vi-VN"/>
        </w:rPr>
        <w:t>3.</w:t>
      </w:r>
      <w:ins w:id="118" w:author="Harri Seppänen" w:date="2015-01-22T10:02:00Z">
        <w:r w:rsidR="00BC7F59">
          <w:rPr>
            <w:rStyle w:val="Bodytext"/>
            <w:color w:val="000000"/>
            <w:sz w:val="28"/>
            <w:szCs w:val="28"/>
            <w:lang w:eastAsia="vi-VN"/>
          </w:rPr>
          <w:t xml:space="preserve"> </w:t>
        </w:r>
      </w:ins>
      <w:r w:rsidR="0039260E">
        <w:rPr>
          <w:rStyle w:val="Bodytext"/>
          <w:color w:val="000000"/>
          <w:sz w:val="28"/>
          <w:szCs w:val="28"/>
          <w:lang w:eastAsia="vi-VN"/>
        </w:rPr>
        <w:t>The management software served</w:t>
      </w:r>
      <w:r w:rsidR="0048686D" w:rsidRPr="008D701A">
        <w:rPr>
          <w:rStyle w:val="Bodytext"/>
          <w:color w:val="000000"/>
          <w:sz w:val="28"/>
          <w:szCs w:val="28"/>
          <w:lang w:eastAsia="vi-VN"/>
        </w:rPr>
        <w:t xml:space="preserve"> for the management of the central, provincial, </w:t>
      </w:r>
      <w:proofErr w:type="gramStart"/>
      <w:r w:rsidR="0048686D" w:rsidRPr="008D701A">
        <w:rPr>
          <w:rStyle w:val="Bodytext"/>
          <w:color w:val="000000"/>
          <w:sz w:val="28"/>
          <w:szCs w:val="28"/>
          <w:lang w:eastAsia="vi-VN"/>
        </w:rPr>
        <w:t>district</w:t>
      </w:r>
      <w:proofErr w:type="gramEnd"/>
      <w:r w:rsidR="0048686D" w:rsidRPr="008D701A">
        <w:rPr>
          <w:rStyle w:val="Bodytext"/>
          <w:color w:val="000000"/>
          <w:sz w:val="28"/>
          <w:szCs w:val="28"/>
          <w:lang w:eastAsia="vi-VN"/>
        </w:rPr>
        <w:t xml:space="preserve"> and commune managers;</w:t>
      </w:r>
    </w:p>
    <w:p w:rsidR="0048686D" w:rsidDel="00576B3C" w:rsidRDefault="0048686D" w:rsidP="008D701A">
      <w:pPr>
        <w:spacing w:line="312" w:lineRule="auto"/>
        <w:ind w:firstLine="720"/>
        <w:jc w:val="both"/>
        <w:rPr>
          <w:del w:id="119" w:author="Harri Seppänen" w:date="2015-02-02T11:48:00Z"/>
          <w:b/>
          <w:sz w:val="28"/>
          <w:szCs w:val="28"/>
        </w:rPr>
      </w:pPr>
      <w:commentRangeStart w:id="120"/>
      <w:del w:id="121" w:author="Harri Seppänen" w:date="2015-02-02T11:48:00Z">
        <w:r w:rsidRPr="008D701A" w:rsidDel="00576B3C">
          <w:rPr>
            <w:b/>
            <w:sz w:val="28"/>
            <w:szCs w:val="28"/>
          </w:rPr>
          <w:delText>Article</w:delText>
        </w:r>
        <w:r w:rsidR="002F2725" w:rsidRPr="008D701A" w:rsidDel="00576B3C">
          <w:rPr>
            <w:b/>
            <w:sz w:val="28"/>
            <w:szCs w:val="28"/>
          </w:rPr>
          <w:delText xml:space="preserve"> 4. </w:delText>
        </w:r>
        <w:r w:rsidR="00203EE2" w:rsidDel="00576B3C">
          <w:rPr>
            <w:b/>
            <w:sz w:val="28"/>
            <w:szCs w:val="28"/>
          </w:rPr>
          <w:delText xml:space="preserve">The platform’s </w:delText>
        </w:r>
        <w:r w:rsidRPr="008D701A" w:rsidDel="00576B3C">
          <w:rPr>
            <w:b/>
            <w:sz w:val="28"/>
            <w:szCs w:val="28"/>
          </w:rPr>
          <w:delText xml:space="preserve">structure of the </w:delText>
        </w:r>
        <w:r w:rsidR="00A86B76" w:rsidRPr="008D701A" w:rsidDel="00576B3C">
          <w:rPr>
            <w:b/>
            <w:sz w:val="28"/>
            <w:szCs w:val="28"/>
          </w:rPr>
          <w:delText xml:space="preserve">Management Information System for Forestry sector </w:delText>
        </w:r>
        <w:r w:rsidR="0039260E" w:rsidDel="00576B3C">
          <w:rPr>
            <w:b/>
            <w:sz w:val="28"/>
            <w:szCs w:val="28"/>
          </w:rPr>
          <w:delText>includes</w:delText>
        </w:r>
        <w:r w:rsidR="00203EE2" w:rsidDel="00576B3C">
          <w:rPr>
            <w:b/>
            <w:sz w:val="28"/>
            <w:szCs w:val="28"/>
          </w:rPr>
          <w:delText xml:space="preserve"> 15</w:delText>
        </w:r>
        <w:r w:rsidR="00695FBB" w:rsidDel="00576B3C">
          <w:rPr>
            <w:b/>
            <w:sz w:val="28"/>
            <w:szCs w:val="28"/>
          </w:rPr>
          <w:delText xml:space="preserve"> information categories </w:delText>
        </w:r>
      </w:del>
    </w:p>
    <w:p w:rsidR="004E3783" w:rsidRPr="00203EE2" w:rsidDel="00576B3C" w:rsidRDefault="004E3783" w:rsidP="00BA6355">
      <w:pPr>
        <w:pStyle w:val="ListParagraph"/>
        <w:numPr>
          <w:ilvl w:val="0"/>
          <w:numId w:val="4"/>
        </w:numPr>
        <w:spacing w:line="312" w:lineRule="auto"/>
        <w:jc w:val="both"/>
        <w:rPr>
          <w:del w:id="122" w:author="Harri Seppänen" w:date="2015-02-02T11:48:00Z"/>
          <w:rFonts w:ascii="Times New Roman" w:hAnsi="Times New Roman" w:cs="Times New Roman"/>
          <w:sz w:val="28"/>
          <w:szCs w:val="28"/>
        </w:rPr>
      </w:pPr>
      <w:del w:id="123" w:author="Harri Seppänen" w:date="2015-02-02T11:48:00Z">
        <w:r w:rsidRPr="00203EE2" w:rsidDel="00576B3C">
          <w:rPr>
            <w:rFonts w:ascii="Times New Roman" w:hAnsi="Times New Roman" w:cs="Times New Roman"/>
            <w:sz w:val="28"/>
            <w:szCs w:val="28"/>
          </w:rPr>
          <w:delText>Forestry policies</w:delText>
        </w:r>
      </w:del>
    </w:p>
    <w:p w:rsidR="004E3783" w:rsidRPr="00203EE2" w:rsidDel="00576B3C" w:rsidRDefault="004E3783" w:rsidP="00203EE2">
      <w:pPr>
        <w:pStyle w:val="ListParagraph"/>
        <w:numPr>
          <w:ilvl w:val="0"/>
          <w:numId w:val="4"/>
        </w:numPr>
        <w:spacing w:line="312" w:lineRule="auto"/>
        <w:jc w:val="both"/>
        <w:rPr>
          <w:del w:id="124" w:author="Harri Seppänen" w:date="2015-02-02T11:48:00Z"/>
          <w:rFonts w:ascii="Times New Roman" w:hAnsi="Times New Roman" w:cs="Times New Roman"/>
          <w:sz w:val="28"/>
          <w:szCs w:val="28"/>
        </w:rPr>
      </w:pPr>
      <w:del w:id="125" w:author="Harri Seppänen" w:date="2015-02-02T11:48:00Z">
        <w:r w:rsidRPr="00203EE2" w:rsidDel="00576B3C">
          <w:rPr>
            <w:rFonts w:ascii="Times New Roman" w:hAnsi="Times New Roman" w:cs="Times New Roman"/>
            <w:sz w:val="28"/>
            <w:szCs w:val="28"/>
          </w:rPr>
          <w:delText>Policy system issued by provincial governmental agencies</w:delText>
        </w:r>
      </w:del>
    </w:p>
    <w:p w:rsidR="004E3783" w:rsidRPr="00203EE2" w:rsidDel="00576B3C" w:rsidRDefault="004E3783" w:rsidP="00203EE2">
      <w:pPr>
        <w:pStyle w:val="ListParagraph"/>
        <w:numPr>
          <w:ilvl w:val="0"/>
          <w:numId w:val="4"/>
        </w:numPr>
        <w:spacing w:line="312" w:lineRule="auto"/>
        <w:jc w:val="both"/>
        <w:rPr>
          <w:del w:id="126" w:author="Harri Seppänen" w:date="2015-02-02T11:48:00Z"/>
          <w:rFonts w:ascii="Times New Roman" w:hAnsi="Times New Roman" w:cs="Times New Roman"/>
          <w:sz w:val="28"/>
          <w:szCs w:val="28"/>
        </w:rPr>
      </w:pPr>
      <w:del w:id="127" w:author="Harri Seppänen" w:date="2015-02-02T11:48:00Z">
        <w:r w:rsidRPr="00203EE2" w:rsidDel="00576B3C">
          <w:rPr>
            <w:rFonts w:ascii="Times New Roman" w:hAnsi="Times New Roman" w:cs="Times New Roman"/>
            <w:sz w:val="28"/>
            <w:szCs w:val="28"/>
          </w:rPr>
          <w:delText>Legal document</w:delText>
        </w:r>
        <w:r w:rsidR="008B7657" w:rsidDel="00576B3C">
          <w:rPr>
            <w:rFonts w:ascii="Times New Roman" w:hAnsi="Times New Roman" w:cs="Times New Roman"/>
            <w:sz w:val="28"/>
            <w:szCs w:val="28"/>
          </w:rPr>
          <w:delText>s</w:delText>
        </w:r>
        <w:r w:rsidRPr="00203EE2" w:rsidDel="00576B3C">
          <w:rPr>
            <w:rFonts w:ascii="Times New Roman" w:hAnsi="Times New Roman" w:cs="Times New Roman"/>
            <w:sz w:val="28"/>
            <w:szCs w:val="28"/>
          </w:rPr>
          <w:delText xml:space="preserve"> direc</w:delText>
        </w:r>
        <w:r w:rsidR="008B7657" w:rsidDel="00576B3C">
          <w:rPr>
            <w:rFonts w:ascii="Times New Roman" w:hAnsi="Times New Roman" w:cs="Times New Roman"/>
            <w:sz w:val="28"/>
            <w:szCs w:val="28"/>
          </w:rPr>
          <w:delText>t</w:delText>
        </w:r>
      </w:del>
      <w:del w:id="128" w:author="Harri Seppänen" w:date="2015-01-22T11:52:00Z">
        <w:r w:rsidR="008B7657" w:rsidDel="0007011A">
          <w:rPr>
            <w:rFonts w:ascii="Times New Roman" w:hAnsi="Times New Roman" w:cs="Times New Roman"/>
            <w:sz w:val="28"/>
            <w:szCs w:val="28"/>
          </w:rPr>
          <w:delText>s</w:delText>
        </w:r>
      </w:del>
      <w:del w:id="129" w:author="Harri Seppänen" w:date="2015-02-02T11:48:00Z">
        <w:r w:rsidR="008B7657" w:rsidDel="00576B3C">
          <w:rPr>
            <w:rFonts w:ascii="Times New Roman" w:hAnsi="Times New Roman" w:cs="Times New Roman"/>
            <w:sz w:val="28"/>
            <w:szCs w:val="28"/>
          </w:rPr>
          <w:delText xml:space="preserve"> the management of Forestry S</w:delText>
        </w:r>
        <w:r w:rsidRPr="00203EE2" w:rsidDel="00576B3C">
          <w:rPr>
            <w:rFonts w:ascii="Times New Roman" w:hAnsi="Times New Roman" w:cs="Times New Roman"/>
            <w:sz w:val="28"/>
            <w:szCs w:val="28"/>
          </w:rPr>
          <w:delText>ector</w:delText>
        </w:r>
      </w:del>
    </w:p>
    <w:p w:rsidR="004E3783" w:rsidRPr="00203EE2" w:rsidDel="00576B3C" w:rsidRDefault="00BA6355" w:rsidP="00BA6355">
      <w:pPr>
        <w:pStyle w:val="ListParagraph"/>
        <w:numPr>
          <w:ilvl w:val="0"/>
          <w:numId w:val="4"/>
        </w:numPr>
        <w:spacing w:line="312" w:lineRule="auto"/>
        <w:jc w:val="both"/>
        <w:rPr>
          <w:del w:id="130" w:author="Harri Seppänen" w:date="2015-02-02T11:48:00Z"/>
          <w:rFonts w:ascii="Times New Roman" w:hAnsi="Times New Roman" w:cs="Times New Roman"/>
          <w:sz w:val="28"/>
          <w:szCs w:val="28"/>
        </w:rPr>
      </w:pPr>
      <w:del w:id="131" w:author="Harri Seppänen" w:date="2015-02-02T11:48:00Z">
        <w:r w:rsidRPr="00203EE2" w:rsidDel="00576B3C">
          <w:rPr>
            <w:rFonts w:ascii="Times New Roman" w:hAnsi="Times New Roman" w:cs="Times New Roman"/>
            <w:sz w:val="28"/>
            <w:szCs w:val="28"/>
          </w:rPr>
          <w:delText>Forest protection</w:delText>
        </w:r>
      </w:del>
    </w:p>
    <w:p w:rsidR="004E3783" w:rsidRPr="00203EE2" w:rsidDel="00576B3C" w:rsidRDefault="004E3783" w:rsidP="00203EE2">
      <w:pPr>
        <w:pStyle w:val="ListParagraph"/>
        <w:numPr>
          <w:ilvl w:val="0"/>
          <w:numId w:val="4"/>
        </w:numPr>
        <w:spacing w:line="312" w:lineRule="auto"/>
        <w:jc w:val="both"/>
        <w:rPr>
          <w:del w:id="132" w:author="Harri Seppänen" w:date="2015-02-02T11:48:00Z"/>
          <w:rFonts w:ascii="Times New Roman" w:hAnsi="Times New Roman" w:cs="Times New Roman"/>
          <w:sz w:val="28"/>
          <w:szCs w:val="28"/>
        </w:rPr>
      </w:pPr>
      <w:del w:id="133" w:author="Harri Seppänen" w:date="2015-02-02T11:48:00Z">
        <w:r w:rsidRPr="00203EE2" w:rsidDel="00576B3C">
          <w:rPr>
            <w:rFonts w:ascii="Times New Roman" w:hAnsi="Times New Roman" w:cs="Times New Roman"/>
            <w:sz w:val="28"/>
            <w:szCs w:val="28"/>
          </w:rPr>
          <w:delText>Forest development</w:delText>
        </w:r>
      </w:del>
    </w:p>
    <w:p w:rsidR="00BA6355" w:rsidRPr="00203EE2" w:rsidDel="00576B3C" w:rsidRDefault="00BA6355" w:rsidP="00203EE2">
      <w:pPr>
        <w:pStyle w:val="ListParagraph"/>
        <w:numPr>
          <w:ilvl w:val="0"/>
          <w:numId w:val="4"/>
        </w:numPr>
        <w:spacing w:line="312" w:lineRule="auto"/>
        <w:jc w:val="both"/>
        <w:rPr>
          <w:del w:id="134" w:author="Harri Seppänen" w:date="2015-02-02T11:48:00Z"/>
          <w:rFonts w:ascii="Times New Roman" w:hAnsi="Times New Roman" w:cs="Times New Roman"/>
          <w:sz w:val="28"/>
          <w:szCs w:val="28"/>
        </w:rPr>
      </w:pPr>
      <w:del w:id="135" w:author="Harri Seppänen" w:date="2015-02-02T11:48:00Z">
        <w:r w:rsidRPr="00203EE2" w:rsidDel="00576B3C">
          <w:rPr>
            <w:rFonts w:ascii="Times New Roman" w:hAnsi="Times New Roman" w:cs="Times New Roman"/>
            <w:sz w:val="28"/>
            <w:szCs w:val="28"/>
          </w:rPr>
          <w:delText>Forest utilization</w:delText>
        </w:r>
      </w:del>
    </w:p>
    <w:p w:rsidR="00BA6355" w:rsidRPr="00203EE2" w:rsidDel="00576B3C" w:rsidRDefault="00BA6355" w:rsidP="00203EE2">
      <w:pPr>
        <w:pStyle w:val="ListParagraph"/>
        <w:numPr>
          <w:ilvl w:val="0"/>
          <w:numId w:val="4"/>
        </w:numPr>
        <w:spacing w:line="312" w:lineRule="auto"/>
        <w:jc w:val="both"/>
        <w:rPr>
          <w:del w:id="136" w:author="Harri Seppänen" w:date="2015-02-02T11:48:00Z"/>
          <w:rFonts w:ascii="Times New Roman" w:hAnsi="Times New Roman" w:cs="Times New Roman"/>
          <w:sz w:val="28"/>
          <w:szCs w:val="28"/>
        </w:rPr>
      </w:pPr>
      <w:del w:id="137" w:author="Harri Seppänen" w:date="2015-02-02T11:48:00Z">
        <w:r w:rsidRPr="00203EE2" w:rsidDel="00576B3C">
          <w:rPr>
            <w:rFonts w:ascii="Times New Roman" w:hAnsi="Times New Roman" w:cs="Times New Roman"/>
            <w:sz w:val="28"/>
            <w:szCs w:val="28"/>
          </w:rPr>
          <w:delText>Forest conservation</w:delText>
        </w:r>
      </w:del>
    </w:p>
    <w:p w:rsidR="00BA6355" w:rsidRPr="00203EE2" w:rsidDel="00576B3C" w:rsidRDefault="00BA6355" w:rsidP="00203EE2">
      <w:pPr>
        <w:pStyle w:val="ListParagraph"/>
        <w:numPr>
          <w:ilvl w:val="0"/>
          <w:numId w:val="4"/>
        </w:numPr>
        <w:spacing w:line="312" w:lineRule="auto"/>
        <w:jc w:val="both"/>
        <w:rPr>
          <w:del w:id="138" w:author="Harri Seppänen" w:date="2015-02-02T11:48:00Z"/>
          <w:rFonts w:ascii="Times New Roman" w:hAnsi="Times New Roman" w:cs="Times New Roman"/>
          <w:sz w:val="28"/>
          <w:szCs w:val="28"/>
        </w:rPr>
      </w:pPr>
      <w:del w:id="139" w:author="Harri Seppänen" w:date="2015-02-02T11:48:00Z">
        <w:r w:rsidRPr="00203EE2" w:rsidDel="00576B3C">
          <w:rPr>
            <w:rFonts w:ascii="Times New Roman" w:hAnsi="Times New Roman" w:cs="Times New Roman"/>
            <w:sz w:val="28"/>
            <w:szCs w:val="28"/>
          </w:rPr>
          <w:delText>Special used forest managed by the central level</w:delText>
        </w:r>
      </w:del>
    </w:p>
    <w:p w:rsidR="00BA6355" w:rsidRPr="00203EE2" w:rsidDel="00576B3C" w:rsidRDefault="00BA6355" w:rsidP="00203EE2">
      <w:pPr>
        <w:pStyle w:val="ListParagraph"/>
        <w:numPr>
          <w:ilvl w:val="0"/>
          <w:numId w:val="4"/>
        </w:numPr>
        <w:jc w:val="both"/>
        <w:rPr>
          <w:del w:id="140" w:author="Harri Seppänen" w:date="2015-02-02T11:48:00Z"/>
          <w:rFonts w:ascii="Times New Roman" w:hAnsi="Times New Roman" w:cs="Times New Roman"/>
          <w:sz w:val="28"/>
          <w:szCs w:val="28"/>
        </w:rPr>
      </w:pPr>
      <w:del w:id="141" w:author="Harri Seppänen" w:date="2015-01-22T11:53:00Z">
        <w:r w:rsidRPr="00203EE2" w:rsidDel="0007011A">
          <w:rPr>
            <w:rFonts w:ascii="Times New Roman" w:hAnsi="Times New Roman" w:cs="Times New Roman"/>
            <w:sz w:val="28"/>
            <w:szCs w:val="28"/>
          </w:rPr>
          <w:delText>P</w:delText>
        </w:r>
      </w:del>
      <w:del w:id="142" w:author="Harri Seppänen" w:date="2015-02-02T11:48:00Z">
        <w:r w:rsidRPr="00203EE2" w:rsidDel="00576B3C">
          <w:rPr>
            <w:rFonts w:ascii="Times New Roman" w:hAnsi="Times New Roman" w:cs="Times New Roman"/>
            <w:sz w:val="28"/>
            <w:szCs w:val="28"/>
          </w:rPr>
          <w:delText>rocessing, trading</w:delText>
        </w:r>
      </w:del>
    </w:p>
    <w:p w:rsidR="00BA6355" w:rsidRPr="00203EE2" w:rsidDel="00576B3C" w:rsidRDefault="00BA6355" w:rsidP="00203EE2">
      <w:pPr>
        <w:pStyle w:val="ListParagraph"/>
        <w:numPr>
          <w:ilvl w:val="0"/>
          <w:numId w:val="4"/>
        </w:numPr>
        <w:spacing w:line="312" w:lineRule="auto"/>
        <w:jc w:val="both"/>
        <w:rPr>
          <w:del w:id="143" w:author="Harri Seppänen" w:date="2015-02-02T11:48:00Z"/>
          <w:rFonts w:ascii="Times New Roman" w:hAnsi="Times New Roman" w:cs="Times New Roman"/>
          <w:sz w:val="28"/>
          <w:szCs w:val="28"/>
        </w:rPr>
      </w:pPr>
      <w:del w:id="144" w:author="Harri Seppänen" w:date="2015-02-02T11:48:00Z">
        <w:r w:rsidRPr="00203EE2" w:rsidDel="00576B3C">
          <w:rPr>
            <w:rFonts w:ascii="Times New Roman" w:hAnsi="Times New Roman" w:cs="Times New Roman"/>
            <w:sz w:val="28"/>
            <w:szCs w:val="28"/>
          </w:rPr>
          <w:delText>Forest organization management</w:delText>
        </w:r>
      </w:del>
    </w:p>
    <w:p w:rsidR="00BA6355" w:rsidRPr="00BC7F59" w:rsidDel="00576B3C" w:rsidRDefault="00BA6355" w:rsidP="00203EE2">
      <w:pPr>
        <w:pStyle w:val="ListParagraph"/>
        <w:numPr>
          <w:ilvl w:val="0"/>
          <w:numId w:val="4"/>
        </w:numPr>
        <w:spacing w:line="312" w:lineRule="auto"/>
        <w:jc w:val="both"/>
        <w:rPr>
          <w:del w:id="145" w:author="Harri Seppänen" w:date="2015-02-02T11:48:00Z"/>
          <w:rFonts w:ascii="Times New Roman" w:hAnsi="Times New Roman" w:cs="Times New Roman"/>
          <w:sz w:val="28"/>
          <w:szCs w:val="28"/>
          <w:lang w:val="en-GB"/>
        </w:rPr>
      </w:pPr>
      <w:del w:id="146" w:author="Harri Seppänen" w:date="2015-02-02T11:48:00Z">
        <w:r w:rsidRPr="00BC7F59" w:rsidDel="00576B3C">
          <w:rPr>
            <w:rFonts w:ascii="Times New Roman" w:hAnsi="Times New Roman" w:cs="Times New Roman"/>
            <w:sz w:val="28"/>
            <w:szCs w:val="28"/>
            <w:lang w:val="en-GB"/>
          </w:rPr>
          <w:delText>The capital sources for forest protection and development</w:delText>
        </w:r>
      </w:del>
    </w:p>
    <w:p w:rsidR="00203EE2" w:rsidRPr="002619C3" w:rsidDel="00576B3C" w:rsidRDefault="00203EE2" w:rsidP="00203EE2">
      <w:pPr>
        <w:pStyle w:val="ListParagraph"/>
        <w:numPr>
          <w:ilvl w:val="0"/>
          <w:numId w:val="4"/>
        </w:numPr>
        <w:spacing w:line="312" w:lineRule="auto"/>
        <w:jc w:val="both"/>
        <w:rPr>
          <w:del w:id="147" w:author="Harri Seppänen" w:date="2015-02-02T11:48:00Z"/>
          <w:rFonts w:ascii="Times New Roman" w:hAnsi="Times New Roman" w:cs="Times New Roman"/>
          <w:sz w:val="28"/>
          <w:szCs w:val="28"/>
          <w:lang w:val="en-GB"/>
        </w:rPr>
      </w:pPr>
      <w:del w:id="148" w:author="Harri Seppänen" w:date="2015-02-02T11:48:00Z">
        <w:r w:rsidRPr="002619C3" w:rsidDel="00576B3C">
          <w:rPr>
            <w:rFonts w:ascii="Times New Roman" w:hAnsi="Times New Roman" w:cs="Times New Roman"/>
            <w:sz w:val="28"/>
            <w:szCs w:val="28"/>
            <w:lang w:val="en-GB"/>
          </w:rPr>
          <w:delText>Payment for forest environmental services (PFES)</w:delText>
        </w:r>
      </w:del>
    </w:p>
    <w:p w:rsidR="00203EE2" w:rsidDel="00576B3C" w:rsidRDefault="00203EE2" w:rsidP="00203EE2">
      <w:pPr>
        <w:pStyle w:val="ListParagraph"/>
        <w:numPr>
          <w:ilvl w:val="0"/>
          <w:numId w:val="4"/>
        </w:numPr>
        <w:spacing w:line="240" w:lineRule="auto"/>
        <w:jc w:val="both"/>
        <w:rPr>
          <w:del w:id="149" w:author="Harri Seppänen" w:date="2015-02-02T11:48:00Z"/>
          <w:rFonts w:ascii="Times New Roman" w:hAnsi="Times New Roman" w:cs="Times New Roman"/>
          <w:sz w:val="28"/>
          <w:szCs w:val="28"/>
        </w:rPr>
      </w:pPr>
      <w:del w:id="150" w:author="Harri Seppänen" w:date="2015-02-02T11:48:00Z">
        <w:r w:rsidRPr="00203EE2" w:rsidDel="00576B3C">
          <w:rPr>
            <w:rFonts w:ascii="Times New Roman" w:hAnsi="Times New Roman" w:cs="Times New Roman"/>
            <w:sz w:val="28"/>
            <w:szCs w:val="28"/>
          </w:rPr>
          <w:delText>Forestry economics and finance</w:delText>
        </w:r>
      </w:del>
    </w:p>
    <w:p w:rsidR="00203EE2" w:rsidRPr="008B7657" w:rsidDel="00576B3C" w:rsidRDefault="00203EE2" w:rsidP="008B7657">
      <w:pPr>
        <w:pStyle w:val="ListParagraph"/>
        <w:numPr>
          <w:ilvl w:val="0"/>
          <w:numId w:val="4"/>
        </w:numPr>
        <w:spacing w:line="240" w:lineRule="auto"/>
        <w:jc w:val="both"/>
        <w:rPr>
          <w:del w:id="151" w:author="Harri Seppänen" w:date="2015-02-02T11:48:00Z"/>
          <w:rFonts w:ascii="Times New Roman" w:hAnsi="Times New Roman" w:cs="Times New Roman"/>
          <w:sz w:val="28"/>
          <w:szCs w:val="28"/>
        </w:rPr>
      </w:pPr>
      <w:del w:id="152" w:author="Harri Seppänen" w:date="2015-02-02T11:48:00Z">
        <w:r w:rsidRPr="008B7657" w:rsidDel="00576B3C">
          <w:rPr>
            <w:rFonts w:ascii="Times New Roman" w:hAnsi="Times New Roman" w:cs="Times New Roman"/>
            <w:sz w:val="28"/>
            <w:szCs w:val="28"/>
          </w:rPr>
          <w:delText>International cooperation</w:delText>
        </w:r>
      </w:del>
    </w:p>
    <w:p w:rsidR="00203EE2" w:rsidRPr="00203EE2" w:rsidDel="00576B3C" w:rsidRDefault="00203EE2" w:rsidP="00203EE2">
      <w:pPr>
        <w:pStyle w:val="ListParagraph"/>
        <w:numPr>
          <w:ilvl w:val="0"/>
          <w:numId w:val="4"/>
        </w:numPr>
        <w:spacing w:line="312" w:lineRule="auto"/>
        <w:jc w:val="both"/>
        <w:rPr>
          <w:del w:id="153" w:author="Harri Seppänen" w:date="2015-02-02T11:48:00Z"/>
          <w:rFonts w:ascii="Times New Roman" w:hAnsi="Times New Roman" w:cs="Times New Roman"/>
          <w:sz w:val="28"/>
          <w:szCs w:val="28"/>
        </w:rPr>
      </w:pPr>
      <w:del w:id="154" w:author="Harri Seppänen" w:date="2015-02-02T11:48:00Z">
        <w:r w:rsidRPr="00203EE2" w:rsidDel="00576B3C">
          <w:rPr>
            <w:rFonts w:ascii="Times New Roman" w:hAnsi="Times New Roman" w:cs="Times New Roman"/>
            <w:sz w:val="28"/>
            <w:szCs w:val="28"/>
          </w:rPr>
          <w:lastRenderedPageBreak/>
          <w:delText>Reporting system</w:delText>
        </w:r>
      </w:del>
      <w:commentRangeEnd w:id="120"/>
      <w:r w:rsidR="00EB6DA0">
        <w:rPr>
          <w:rStyle w:val="CommentReference"/>
          <w:rFonts w:ascii="Times New Roman" w:eastAsia="Times New Roman" w:hAnsi="Times New Roman" w:cs="Times New Roman"/>
        </w:rPr>
        <w:commentReference w:id="120"/>
      </w:r>
    </w:p>
    <w:p w:rsidR="00203EE2" w:rsidRPr="00203EE2" w:rsidDel="00ED685E" w:rsidRDefault="00203EE2" w:rsidP="008D701A">
      <w:pPr>
        <w:spacing w:line="312" w:lineRule="auto"/>
        <w:ind w:firstLine="720"/>
        <w:jc w:val="both"/>
        <w:rPr>
          <w:del w:id="155" w:author="Harri Seppänen" w:date="2015-02-02T15:08:00Z"/>
        </w:rPr>
      </w:pPr>
    </w:p>
    <w:p w:rsidR="00BA6355" w:rsidDel="00762EFC" w:rsidRDefault="00BA6355" w:rsidP="008D701A">
      <w:pPr>
        <w:spacing w:line="312" w:lineRule="auto"/>
        <w:ind w:firstLine="720"/>
        <w:jc w:val="both"/>
        <w:rPr>
          <w:del w:id="156" w:author="Harri Seppänen" w:date="2015-02-02T11:50:00Z"/>
          <w:b/>
          <w:sz w:val="28"/>
          <w:szCs w:val="28"/>
        </w:rPr>
      </w:pPr>
    </w:p>
    <w:p w:rsidR="00BA6355" w:rsidRPr="008D701A" w:rsidDel="00ED685E" w:rsidRDefault="00BA6355" w:rsidP="008D701A">
      <w:pPr>
        <w:spacing w:line="312" w:lineRule="auto"/>
        <w:ind w:firstLine="720"/>
        <w:jc w:val="both"/>
        <w:rPr>
          <w:del w:id="157" w:author="Harri Seppänen" w:date="2015-02-02T15:08:00Z"/>
          <w:b/>
          <w:sz w:val="28"/>
          <w:szCs w:val="28"/>
        </w:rPr>
      </w:pPr>
    </w:p>
    <w:p w:rsidR="008B7657" w:rsidRPr="002619C3" w:rsidDel="00BE0AF8" w:rsidRDefault="00B653F8" w:rsidP="006D7A10">
      <w:pPr>
        <w:spacing w:line="312" w:lineRule="auto"/>
        <w:ind w:firstLine="720"/>
        <w:jc w:val="both"/>
        <w:rPr>
          <w:del w:id="158" w:author="Harri Seppänen" w:date="2015-02-02T11:43:00Z"/>
          <w:b/>
          <w:sz w:val="28"/>
          <w:szCs w:val="28"/>
          <w:lang w:val="en-GB"/>
        </w:rPr>
      </w:pPr>
      <w:del w:id="159" w:author="Harri Seppänen" w:date="2015-02-03T11:20:00Z">
        <w:r w:rsidRPr="002619C3" w:rsidDel="003B1DBC">
          <w:rPr>
            <w:b/>
            <w:sz w:val="28"/>
            <w:szCs w:val="28"/>
            <w:lang w:val="en-GB"/>
          </w:rPr>
          <w:delText>Article</w:delText>
        </w:r>
        <w:r w:rsidR="009765BA" w:rsidRPr="002619C3" w:rsidDel="003B1DBC">
          <w:rPr>
            <w:b/>
            <w:sz w:val="28"/>
            <w:szCs w:val="28"/>
            <w:lang w:val="en-GB"/>
          </w:rPr>
          <w:delText xml:space="preserve"> 5.</w:delText>
        </w:r>
      </w:del>
      <w:del w:id="160" w:author="Harri Seppänen" w:date="2015-02-02T11:46:00Z">
        <w:r w:rsidR="00224568" w:rsidRPr="002619C3" w:rsidDel="00BE0AF8">
          <w:rPr>
            <w:b/>
            <w:sz w:val="28"/>
            <w:szCs w:val="28"/>
            <w:lang w:val="en-GB"/>
          </w:rPr>
          <w:delText>The detailed co</w:delText>
        </w:r>
        <w:r w:rsidR="008B7657" w:rsidRPr="002619C3" w:rsidDel="00BE0AF8">
          <w:rPr>
            <w:b/>
            <w:sz w:val="28"/>
            <w:szCs w:val="28"/>
            <w:lang w:val="en-GB"/>
          </w:rPr>
          <w:delText>ntents of the information categories</w:delText>
        </w:r>
        <w:r w:rsidR="00224568" w:rsidRPr="002619C3" w:rsidDel="00BE0AF8">
          <w:rPr>
            <w:b/>
            <w:sz w:val="28"/>
            <w:szCs w:val="28"/>
            <w:lang w:val="en-GB"/>
          </w:rPr>
          <w:delText xml:space="preserve"> specified in Article 4</w:delText>
        </w:r>
      </w:del>
      <w:del w:id="161" w:author="Harri Seppänen" w:date="2015-02-02T11:43:00Z">
        <w:r w:rsidR="00224568" w:rsidRPr="002619C3" w:rsidDel="00BE0AF8">
          <w:rPr>
            <w:b/>
            <w:sz w:val="28"/>
            <w:szCs w:val="28"/>
            <w:lang w:val="en-GB"/>
          </w:rPr>
          <w:delText>.</w:delText>
        </w:r>
      </w:del>
      <w:ins w:id="162" w:author="Harri Seppänen" w:date="2015-02-02T11:46:00Z">
        <w:r w:rsidR="00BE0AF8" w:rsidRPr="002619C3">
          <w:rPr>
            <w:b/>
            <w:sz w:val="28"/>
            <w:szCs w:val="28"/>
            <w:lang w:val="en-GB"/>
          </w:rPr>
          <w:t xml:space="preserve"> </w:t>
        </w:r>
      </w:ins>
    </w:p>
    <w:p w:rsidR="009765BA" w:rsidRPr="008D701A" w:rsidDel="00BE0AF8" w:rsidRDefault="00BE0AF8" w:rsidP="00BE0AF8">
      <w:pPr>
        <w:spacing w:line="312" w:lineRule="auto"/>
        <w:ind w:firstLine="720"/>
        <w:jc w:val="both"/>
        <w:rPr>
          <w:del w:id="163" w:author="Harri Seppänen" w:date="2015-02-02T11:37:00Z"/>
          <w:sz w:val="28"/>
          <w:szCs w:val="28"/>
        </w:rPr>
      </w:pPr>
      <w:ins w:id="164" w:author="Harri Seppänen" w:date="2015-02-02T11:37:00Z">
        <w:r w:rsidDel="00BE0AF8">
          <w:rPr>
            <w:sz w:val="28"/>
            <w:szCs w:val="28"/>
          </w:rPr>
          <w:t xml:space="preserve"> </w:t>
        </w:r>
      </w:ins>
      <w:del w:id="165" w:author="Harri Seppänen" w:date="2015-02-02T11:37:00Z">
        <w:r w:rsidR="008B7657" w:rsidDel="00BE0AF8">
          <w:rPr>
            <w:sz w:val="28"/>
            <w:szCs w:val="28"/>
          </w:rPr>
          <w:delText xml:space="preserve">Please refer </w:delText>
        </w:r>
        <w:r w:rsidR="00224568" w:rsidRPr="008D701A" w:rsidDel="00BE0AF8">
          <w:rPr>
            <w:sz w:val="28"/>
            <w:szCs w:val="28"/>
          </w:rPr>
          <w:delText>to the detailed list attached to this regulation.</w:delText>
        </w:r>
      </w:del>
    </w:p>
    <w:p w:rsidR="003B1DBC" w:rsidRDefault="003B1DBC" w:rsidP="008D701A">
      <w:pPr>
        <w:spacing w:line="312" w:lineRule="auto"/>
        <w:ind w:firstLine="720"/>
        <w:jc w:val="both"/>
        <w:rPr>
          <w:ins w:id="166" w:author="Harri Seppänen" w:date="2015-02-03T11:20:00Z"/>
          <w:b/>
          <w:sz w:val="28"/>
          <w:szCs w:val="28"/>
        </w:rPr>
      </w:pPr>
    </w:p>
    <w:p w:rsidR="002F2725" w:rsidRPr="008D701A" w:rsidRDefault="00224568" w:rsidP="008D701A">
      <w:pPr>
        <w:spacing w:line="312" w:lineRule="auto"/>
        <w:ind w:firstLine="720"/>
        <w:jc w:val="both"/>
        <w:rPr>
          <w:b/>
          <w:sz w:val="28"/>
          <w:szCs w:val="28"/>
        </w:rPr>
      </w:pPr>
      <w:proofErr w:type="gramStart"/>
      <w:r w:rsidRPr="008D701A">
        <w:rPr>
          <w:b/>
          <w:sz w:val="28"/>
          <w:szCs w:val="28"/>
        </w:rPr>
        <w:t>Article</w:t>
      </w:r>
      <w:r w:rsidR="009765BA" w:rsidRPr="008D701A">
        <w:rPr>
          <w:b/>
          <w:sz w:val="28"/>
          <w:szCs w:val="28"/>
        </w:rPr>
        <w:t xml:space="preserve"> 6</w:t>
      </w:r>
      <w:r w:rsidR="002F2725" w:rsidRPr="008D701A">
        <w:rPr>
          <w:b/>
          <w:sz w:val="28"/>
          <w:szCs w:val="28"/>
        </w:rPr>
        <w:t>.</w:t>
      </w:r>
      <w:proofErr w:type="gramEnd"/>
      <w:r w:rsidR="002F2725" w:rsidRPr="008D701A">
        <w:rPr>
          <w:b/>
          <w:sz w:val="28"/>
          <w:szCs w:val="28"/>
        </w:rPr>
        <w:t xml:space="preserve"> </w:t>
      </w:r>
      <w:r w:rsidRPr="008D701A">
        <w:rPr>
          <w:b/>
          <w:sz w:val="28"/>
          <w:szCs w:val="28"/>
        </w:rPr>
        <w:t xml:space="preserve">The input information of the system </w:t>
      </w:r>
    </w:p>
    <w:p w:rsidR="00224568" w:rsidRPr="008D701A" w:rsidDel="003B1DBC" w:rsidRDefault="00224568" w:rsidP="008D701A">
      <w:pPr>
        <w:spacing w:line="312" w:lineRule="auto"/>
        <w:ind w:firstLine="720"/>
        <w:jc w:val="both"/>
        <w:rPr>
          <w:del w:id="167" w:author="Harri Seppänen" w:date="2015-02-03T11:18:00Z"/>
          <w:sz w:val="28"/>
          <w:szCs w:val="28"/>
        </w:rPr>
      </w:pPr>
      <w:del w:id="168" w:author="Harri Seppänen" w:date="2015-02-03T11:18:00Z">
        <w:r w:rsidRPr="008D701A" w:rsidDel="003B1DBC">
          <w:rPr>
            <w:sz w:val="28"/>
            <w:szCs w:val="28"/>
          </w:rPr>
          <w:delText>The input information of the system is defined from three main sources:</w:delText>
        </w:r>
      </w:del>
    </w:p>
    <w:p w:rsidR="002F2725" w:rsidRPr="006D7A10" w:rsidDel="00EB6DA0" w:rsidRDefault="00224568" w:rsidP="006D7A10">
      <w:pPr>
        <w:pStyle w:val="ListParagraph"/>
        <w:numPr>
          <w:ilvl w:val="0"/>
          <w:numId w:val="8"/>
        </w:numPr>
        <w:spacing w:line="312" w:lineRule="auto"/>
        <w:jc w:val="both"/>
        <w:rPr>
          <w:del w:id="169" w:author="Harri Seppänen" w:date="2015-02-03T11:03:00Z"/>
          <w:rFonts w:ascii="Times New Roman" w:hAnsi="Times New Roman" w:cs="Times New Roman"/>
          <w:sz w:val="28"/>
          <w:szCs w:val="28"/>
        </w:rPr>
      </w:pPr>
      <w:del w:id="170" w:author="Harri Seppänen" w:date="2015-02-03T11:03:00Z">
        <w:r w:rsidRPr="006D7A10" w:rsidDel="00EB6DA0">
          <w:rPr>
            <w:rFonts w:ascii="Times New Roman" w:hAnsi="Times New Roman" w:cs="Times New Roman"/>
            <w:sz w:val="28"/>
            <w:szCs w:val="28"/>
          </w:rPr>
          <w:delText>The available data information sources from the forest inventory</w:delText>
        </w:r>
        <w:r w:rsidR="00BA47E9" w:rsidRPr="006D7A10" w:rsidDel="00EB6DA0">
          <w:rPr>
            <w:rFonts w:ascii="Times New Roman" w:hAnsi="Times New Roman" w:cs="Times New Roman"/>
            <w:sz w:val="28"/>
            <w:szCs w:val="28"/>
          </w:rPr>
          <w:delText xml:space="preserve"> results</w:delText>
        </w:r>
        <w:r w:rsidRPr="006D7A10" w:rsidDel="00EB6DA0">
          <w:rPr>
            <w:rFonts w:ascii="Times New Roman" w:hAnsi="Times New Roman" w:cs="Times New Roman"/>
            <w:sz w:val="28"/>
            <w:szCs w:val="28"/>
          </w:rPr>
          <w:delText>, monito</w:delText>
        </w:r>
        <w:r w:rsidR="00BA47E9" w:rsidRPr="006D7A10" w:rsidDel="00EB6DA0">
          <w:rPr>
            <w:rFonts w:ascii="Times New Roman" w:hAnsi="Times New Roman" w:cs="Times New Roman"/>
            <w:sz w:val="28"/>
            <w:szCs w:val="28"/>
          </w:rPr>
          <w:delText>ring changes of forest resources</w:delText>
        </w:r>
        <w:r w:rsidR="008B7657" w:rsidRPr="006D7A10" w:rsidDel="00EB6DA0">
          <w:rPr>
            <w:rFonts w:ascii="Times New Roman" w:hAnsi="Times New Roman" w:cs="Times New Roman"/>
            <w:sz w:val="28"/>
            <w:szCs w:val="28"/>
          </w:rPr>
          <w:delText>, quick</w:delText>
        </w:r>
        <w:r w:rsidRPr="006D7A10" w:rsidDel="00EB6DA0">
          <w:rPr>
            <w:rFonts w:ascii="Times New Roman" w:hAnsi="Times New Roman" w:cs="Times New Roman"/>
            <w:sz w:val="28"/>
            <w:szCs w:val="28"/>
          </w:rPr>
          <w:delText xml:space="preserve"> reporting system, forest investigation results</w:delText>
        </w:r>
        <w:r w:rsidR="008B7657" w:rsidRPr="006D7A10" w:rsidDel="00EB6DA0">
          <w:rPr>
            <w:rFonts w:ascii="Times New Roman" w:hAnsi="Times New Roman" w:cs="Times New Roman"/>
            <w:sz w:val="28"/>
            <w:szCs w:val="28"/>
          </w:rPr>
          <w:delText>.</w:delText>
        </w:r>
      </w:del>
    </w:p>
    <w:p w:rsidR="003B1DBC" w:rsidRPr="003B1DBC" w:rsidRDefault="006D7A10" w:rsidP="003B1DBC">
      <w:pPr>
        <w:spacing w:line="312" w:lineRule="auto"/>
        <w:jc w:val="both"/>
        <w:rPr>
          <w:ins w:id="171" w:author="Harri Seppänen" w:date="2015-02-03T11:18:00Z"/>
          <w:sz w:val="28"/>
          <w:szCs w:val="28"/>
        </w:rPr>
      </w:pPr>
      <w:ins w:id="172" w:author="Harri Seppänen" w:date="2015-02-02T14:04:00Z">
        <w:r w:rsidRPr="003B1DBC">
          <w:rPr>
            <w:sz w:val="28"/>
            <w:szCs w:val="28"/>
            <w:lang w:val="en-GB"/>
          </w:rPr>
          <w:t xml:space="preserve">The Management Information System includes </w:t>
        </w:r>
      </w:ins>
    </w:p>
    <w:p w:rsidR="006D7A10" w:rsidRPr="00BE0AF8" w:rsidRDefault="006D7A10" w:rsidP="006D7A10">
      <w:pPr>
        <w:pStyle w:val="ListParagraph"/>
        <w:numPr>
          <w:ilvl w:val="0"/>
          <w:numId w:val="8"/>
        </w:numPr>
        <w:spacing w:line="312" w:lineRule="auto"/>
        <w:jc w:val="both"/>
        <w:rPr>
          <w:ins w:id="173" w:author="Harri Seppänen" w:date="2015-02-02T14:04:00Z"/>
          <w:rFonts w:ascii="Times New Roman" w:hAnsi="Times New Roman" w:cs="Times New Roman"/>
          <w:sz w:val="28"/>
          <w:szCs w:val="28"/>
        </w:rPr>
      </w:pPr>
      <w:ins w:id="174" w:author="Harri Seppänen" w:date="2015-02-02T14:04:00Z">
        <w:r w:rsidRPr="00BE0AF8">
          <w:rPr>
            <w:rFonts w:ascii="Times New Roman" w:hAnsi="Times New Roman" w:cs="Times New Roman"/>
            <w:sz w:val="28"/>
            <w:szCs w:val="28"/>
          </w:rPr>
          <w:t xml:space="preserve">Information and data on forestry </w:t>
        </w:r>
        <w:r>
          <w:rPr>
            <w:rFonts w:ascii="Times New Roman" w:hAnsi="Times New Roman" w:cs="Times New Roman"/>
            <w:sz w:val="28"/>
            <w:szCs w:val="28"/>
          </w:rPr>
          <w:t xml:space="preserve">operational </w:t>
        </w:r>
        <w:r w:rsidRPr="00BE0AF8">
          <w:rPr>
            <w:rFonts w:ascii="Times New Roman" w:hAnsi="Times New Roman" w:cs="Times New Roman"/>
            <w:sz w:val="28"/>
            <w:szCs w:val="28"/>
          </w:rPr>
          <w:t xml:space="preserve">processes including but not limited to: </w:t>
        </w:r>
        <w:r>
          <w:rPr>
            <w:rFonts w:ascii="Times New Roman" w:hAnsi="Times New Roman" w:cs="Times New Roman"/>
            <w:sz w:val="28"/>
            <w:szCs w:val="28"/>
          </w:rPr>
          <w:t xml:space="preserve">forest development, </w:t>
        </w:r>
        <w:r w:rsidRPr="00BE0AF8">
          <w:rPr>
            <w:rFonts w:ascii="Times New Roman" w:hAnsi="Times New Roman" w:cs="Times New Roman"/>
            <w:sz w:val="28"/>
            <w:szCs w:val="28"/>
          </w:rPr>
          <w:t>forest conservation, forest protection, forest utilization, science and technology, Vietnam REDD +, FLEGT.</w:t>
        </w:r>
      </w:ins>
    </w:p>
    <w:p w:rsidR="006D7A10" w:rsidRPr="00BE0AF8" w:rsidRDefault="006D7A10" w:rsidP="006D7A10">
      <w:pPr>
        <w:pStyle w:val="ListParagraph"/>
        <w:numPr>
          <w:ilvl w:val="0"/>
          <w:numId w:val="8"/>
        </w:numPr>
        <w:spacing w:line="312" w:lineRule="auto"/>
        <w:jc w:val="both"/>
        <w:rPr>
          <w:ins w:id="175" w:author="Harri Seppänen" w:date="2015-02-02T14:04:00Z"/>
          <w:rFonts w:ascii="Times New Roman" w:hAnsi="Times New Roman" w:cs="Times New Roman"/>
          <w:sz w:val="28"/>
          <w:szCs w:val="28"/>
        </w:rPr>
      </w:pPr>
      <w:ins w:id="176" w:author="Harri Seppänen" w:date="2015-02-02T14:04:00Z">
        <w:r w:rsidRPr="00BE0AF8">
          <w:rPr>
            <w:rFonts w:ascii="Times New Roman" w:hAnsi="Times New Roman" w:cs="Times New Roman"/>
            <w:sz w:val="28"/>
            <w:szCs w:val="28"/>
          </w:rPr>
          <w:t>Information on categories relevant to state forest management including:</w:t>
        </w:r>
      </w:ins>
      <w:ins w:id="177" w:author="Harri Seppänen" w:date="2015-02-04T15:35:00Z">
        <w:r w:rsidR="00AB3906">
          <w:rPr>
            <w:rFonts w:ascii="Times New Roman" w:hAnsi="Times New Roman" w:cs="Times New Roman"/>
            <w:sz w:val="28"/>
            <w:szCs w:val="28"/>
          </w:rPr>
          <w:t xml:space="preserve">, </w:t>
        </w:r>
      </w:ins>
      <w:ins w:id="178" w:author="Harri Seppänen" w:date="2015-02-02T14:04:00Z">
        <w:r w:rsidRPr="00BE0AF8">
          <w:rPr>
            <w:rFonts w:ascii="Times New Roman" w:hAnsi="Times New Roman" w:cs="Times New Roman"/>
            <w:sz w:val="28"/>
            <w:szCs w:val="28"/>
          </w:rPr>
          <w:t>forest resources, forestry activities, forest products and services, socio-economic and environmental impacts of forestry, policies and regulations related to forestry, official and unofficial plans and reports on forestry, human resources in forestry, participation of ethnic minorities in forestry activities, gender equality in forestry activities</w:t>
        </w:r>
      </w:ins>
      <w:ins w:id="179" w:author="Harri Seppänen" w:date="2015-02-03T11:18:00Z">
        <w:r w:rsidR="003B1DBC">
          <w:rPr>
            <w:rFonts w:ascii="Times New Roman" w:hAnsi="Times New Roman" w:cs="Times New Roman"/>
            <w:sz w:val="28"/>
            <w:szCs w:val="28"/>
          </w:rPr>
          <w:t>.</w:t>
        </w:r>
      </w:ins>
    </w:p>
    <w:p w:rsidR="00224568" w:rsidRPr="008D701A" w:rsidDel="006D7A10" w:rsidRDefault="00224568" w:rsidP="008D701A">
      <w:pPr>
        <w:spacing w:line="312" w:lineRule="auto"/>
        <w:ind w:firstLine="720"/>
        <w:jc w:val="both"/>
        <w:rPr>
          <w:del w:id="180" w:author="Harri Seppänen" w:date="2015-02-02T14:04:00Z"/>
          <w:sz w:val="28"/>
          <w:szCs w:val="28"/>
        </w:rPr>
      </w:pPr>
      <w:del w:id="181" w:author="Harri Seppänen" w:date="2015-02-02T14:04:00Z">
        <w:r w:rsidRPr="008D701A" w:rsidDel="006D7A10">
          <w:rPr>
            <w:sz w:val="28"/>
            <w:szCs w:val="28"/>
          </w:rPr>
          <w:delText xml:space="preserve">The new data information sources from the </w:delText>
        </w:r>
      </w:del>
      <w:del w:id="182" w:author="Harri Seppänen" w:date="2015-01-22T11:55:00Z">
        <w:r w:rsidRPr="008D701A" w:rsidDel="0007011A">
          <w:rPr>
            <w:sz w:val="28"/>
            <w:szCs w:val="28"/>
          </w:rPr>
          <w:delText xml:space="preserve">forest </w:delText>
        </w:r>
      </w:del>
      <w:del w:id="183" w:author="Harri Seppänen" w:date="2015-02-02T14:04:00Z">
        <w:r w:rsidRPr="008D701A" w:rsidDel="006D7A10">
          <w:rPr>
            <w:sz w:val="28"/>
            <w:szCs w:val="28"/>
          </w:rPr>
          <w:delText xml:space="preserve">payments for environmental services, </w:delText>
        </w:r>
      </w:del>
      <w:del w:id="184" w:author="Harri Seppänen" w:date="2015-01-22T11:55:00Z">
        <w:r w:rsidRPr="008D701A" w:rsidDel="0007011A">
          <w:rPr>
            <w:sz w:val="28"/>
            <w:szCs w:val="28"/>
          </w:rPr>
          <w:delText>REED</w:delText>
        </w:r>
      </w:del>
      <w:del w:id="185" w:author="Harri Seppänen" w:date="2015-02-02T14:04:00Z">
        <w:r w:rsidRPr="008D701A" w:rsidDel="006D7A10">
          <w:rPr>
            <w:sz w:val="28"/>
            <w:szCs w:val="28"/>
          </w:rPr>
          <w:delText>+ seed management, i</w:delText>
        </w:r>
        <w:r w:rsidR="00BA47E9" w:rsidDel="006D7A10">
          <w:rPr>
            <w:sz w:val="28"/>
            <w:szCs w:val="28"/>
          </w:rPr>
          <w:delText xml:space="preserve">nformation on the management of forest </w:delText>
        </w:r>
      </w:del>
      <w:del w:id="186" w:author="Harri Seppänen" w:date="2015-01-22T13:02:00Z">
        <w:r w:rsidR="00BA47E9" w:rsidDel="00DE1E9C">
          <w:rPr>
            <w:sz w:val="28"/>
            <w:szCs w:val="28"/>
          </w:rPr>
          <w:delText xml:space="preserve">using </w:delText>
        </w:r>
      </w:del>
      <w:del w:id="187" w:author="Harri Seppänen" w:date="2015-02-02T14:04:00Z">
        <w:r w:rsidR="00BA47E9" w:rsidDel="006D7A10">
          <w:rPr>
            <w:sz w:val="28"/>
            <w:szCs w:val="28"/>
          </w:rPr>
          <w:delText xml:space="preserve">and </w:delText>
        </w:r>
        <w:r w:rsidRPr="008D701A" w:rsidDel="006D7A10">
          <w:rPr>
            <w:sz w:val="28"/>
            <w:szCs w:val="28"/>
          </w:rPr>
          <w:delText xml:space="preserve">forest </w:delText>
        </w:r>
      </w:del>
      <w:del w:id="188" w:author="Harri Seppänen" w:date="2015-01-22T13:02:00Z">
        <w:r w:rsidRPr="008D701A" w:rsidDel="00DE1E9C">
          <w:rPr>
            <w:sz w:val="28"/>
            <w:szCs w:val="28"/>
          </w:rPr>
          <w:delText xml:space="preserve">building </w:delText>
        </w:r>
      </w:del>
      <w:del w:id="189" w:author="Harri Seppänen" w:date="2015-02-02T14:04:00Z">
        <w:r w:rsidR="00F40835" w:rsidRPr="008D701A" w:rsidDel="006D7A10">
          <w:rPr>
            <w:sz w:val="28"/>
            <w:szCs w:val="28"/>
          </w:rPr>
          <w:delText xml:space="preserve">that </w:delText>
        </w:r>
        <w:r w:rsidR="003858B6" w:rsidDel="006D7A10">
          <w:rPr>
            <w:sz w:val="28"/>
            <w:szCs w:val="28"/>
          </w:rPr>
          <w:delText>are updated under the regulations</w:delText>
        </w:r>
      </w:del>
    </w:p>
    <w:p w:rsidR="000B5B3E" w:rsidRPr="008D701A" w:rsidRDefault="00F40835" w:rsidP="008D701A">
      <w:pPr>
        <w:spacing w:line="312" w:lineRule="auto"/>
        <w:ind w:firstLine="720"/>
        <w:jc w:val="both"/>
        <w:rPr>
          <w:sz w:val="28"/>
          <w:szCs w:val="28"/>
        </w:rPr>
      </w:pPr>
      <w:r w:rsidRPr="008D701A">
        <w:rPr>
          <w:sz w:val="28"/>
          <w:szCs w:val="28"/>
        </w:rPr>
        <w:t xml:space="preserve">The </w:t>
      </w:r>
      <w:del w:id="190" w:author="Harri Seppänen" w:date="2015-02-02T14:07:00Z">
        <w:r w:rsidRPr="008D701A" w:rsidDel="006D7A10">
          <w:rPr>
            <w:sz w:val="28"/>
            <w:szCs w:val="28"/>
          </w:rPr>
          <w:delText xml:space="preserve">output </w:delText>
        </w:r>
      </w:del>
      <w:ins w:id="191" w:author="Harri Seppänen" w:date="2015-02-04T15:36:00Z">
        <w:r w:rsidR="00AB3906">
          <w:rPr>
            <w:sz w:val="28"/>
            <w:szCs w:val="28"/>
          </w:rPr>
          <w:t xml:space="preserve">other </w:t>
        </w:r>
      </w:ins>
      <w:ins w:id="192" w:author="Harri Seppänen" w:date="2015-02-04T15:37:00Z">
        <w:r w:rsidR="00AB3906">
          <w:rPr>
            <w:sz w:val="28"/>
            <w:szCs w:val="28"/>
          </w:rPr>
          <w:t xml:space="preserve">external </w:t>
        </w:r>
      </w:ins>
      <w:ins w:id="193" w:author="Harri Seppänen" w:date="2015-02-02T14:07:00Z">
        <w:r w:rsidR="006D7A10">
          <w:rPr>
            <w:sz w:val="28"/>
            <w:szCs w:val="28"/>
          </w:rPr>
          <w:t xml:space="preserve">input </w:t>
        </w:r>
      </w:ins>
      <w:r w:rsidRPr="008D701A">
        <w:rPr>
          <w:sz w:val="28"/>
          <w:szCs w:val="28"/>
        </w:rPr>
        <w:t>in</w:t>
      </w:r>
      <w:r w:rsidR="003858B6">
        <w:rPr>
          <w:sz w:val="28"/>
          <w:szCs w:val="28"/>
        </w:rPr>
        <w:t xml:space="preserve">formation </w:t>
      </w:r>
      <w:r w:rsidR="009176B1" w:rsidRPr="008D701A">
        <w:rPr>
          <w:sz w:val="28"/>
          <w:szCs w:val="28"/>
        </w:rPr>
        <w:t>sources include the</w:t>
      </w:r>
      <w:r w:rsidR="003858B6">
        <w:rPr>
          <w:sz w:val="28"/>
          <w:szCs w:val="28"/>
        </w:rPr>
        <w:t xml:space="preserve"> information</w:t>
      </w:r>
      <w:r w:rsidR="009176B1" w:rsidRPr="008D701A">
        <w:rPr>
          <w:sz w:val="28"/>
          <w:szCs w:val="28"/>
        </w:rPr>
        <w:t xml:space="preserve"> </w:t>
      </w:r>
      <w:del w:id="194" w:author="Harri Seppänen" w:date="2015-01-22T13:11:00Z">
        <w:r w:rsidR="009176B1" w:rsidRPr="008D701A" w:rsidDel="00DE1E9C">
          <w:rPr>
            <w:sz w:val="28"/>
            <w:szCs w:val="28"/>
          </w:rPr>
          <w:delText>source</w:delText>
        </w:r>
        <w:r w:rsidR="003858B6" w:rsidDel="00DE1E9C">
          <w:rPr>
            <w:sz w:val="28"/>
            <w:szCs w:val="28"/>
          </w:rPr>
          <w:delText xml:space="preserve">s </w:delText>
        </w:r>
      </w:del>
      <w:ins w:id="195" w:author="Harri Seppänen" w:date="2015-01-22T13:11:00Z">
        <w:r w:rsidR="00DE1E9C">
          <w:rPr>
            <w:sz w:val="28"/>
            <w:szCs w:val="28"/>
          </w:rPr>
          <w:t xml:space="preserve">available </w:t>
        </w:r>
      </w:ins>
      <w:r w:rsidR="003858B6">
        <w:rPr>
          <w:sz w:val="28"/>
          <w:szCs w:val="28"/>
        </w:rPr>
        <w:t>from</w:t>
      </w:r>
      <w:r w:rsidR="009176B1" w:rsidRPr="008D701A">
        <w:rPr>
          <w:sz w:val="28"/>
          <w:szCs w:val="28"/>
        </w:rPr>
        <w:t xml:space="preserve"> other</w:t>
      </w:r>
      <w:r w:rsidR="003858B6">
        <w:rPr>
          <w:sz w:val="28"/>
          <w:szCs w:val="28"/>
        </w:rPr>
        <w:t xml:space="preserve"> legitimate managing</w:t>
      </w:r>
      <w:r w:rsidR="009176B1" w:rsidRPr="008D701A">
        <w:rPr>
          <w:sz w:val="28"/>
          <w:szCs w:val="28"/>
        </w:rPr>
        <w:t xml:space="preserve"> organization</w:t>
      </w:r>
      <w:r w:rsidR="003858B6">
        <w:rPr>
          <w:sz w:val="28"/>
          <w:szCs w:val="28"/>
        </w:rPr>
        <w:t>s and studies</w:t>
      </w:r>
      <w:r w:rsidR="009176B1" w:rsidRPr="008D701A">
        <w:rPr>
          <w:sz w:val="28"/>
          <w:szCs w:val="28"/>
        </w:rPr>
        <w:t xml:space="preserve">. </w:t>
      </w:r>
    </w:p>
    <w:p w:rsidR="006D7A10" w:rsidRDefault="006D7A10" w:rsidP="008D701A">
      <w:pPr>
        <w:spacing w:line="312" w:lineRule="auto"/>
        <w:ind w:firstLine="720"/>
        <w:jc w:val="both"/>
        <w:rPr>
          <w:ins w:id="196" w:author="Harri Seppänen" w:date="2015-02-02T14:07:00Z"/>
          <w:b/>
          <w:sz w:val="28"/>
          <w:szCs w:val="28"/>
        </w:rPr>
      </w:pPr>
    </w:p>
    <w:p w:rsidR="002F2725" w:rsidRDefault="00256B37" w:rsidP="008D701A">
      <w:pPr>
        <w:spacing w:line="312" w:lineRule="auto"/>
        <w:ind w:firstLine="720"/>
        <w:jc w:val="both"/>
        <w:rPr>
          <w:ins w:id="197" w:author="Harri Seppänen" w:date="2015-02-04T15:45:00Z"/>
          <w:b/>
          <w:sz w:val="28"/>
          <w:szCs w:val="28"/>
        </w:rPr>
      </w:pPr>
      <w:proofErr w:type="gramStart"/>
      <w:r w:rsidRPr="008D701A">
        <w:rPr>
          <w:b/>
          <w:sz w:val="28"/>
          <w:szCs w:val="28"/>
        </w:rPr>
        <w:lastRenderedPageBreak/>
        <w:t>Article</w:t>
      </w:r>
      <w:r w:rsidR="005C1242" w:rsidRPr="008D701A">
        <w:rPr>
          <w:b/>
          <w:sz w:val="28"/>
          <w:szCs w:val="28"/>
        </w:rPr>
        <w:t xml:space="preserve"> 7</w:t>
      </w:r>
      <w:r w:rsidR="002F2725" w:rsidRPr="008D701A">
        <w:rPr>
          <w:b/>
          <w:sz w:val="28"/>
          <w:szCs w:val="28"/>
        </w:rPr>
        <w:t>.</w:t>
      </w:r>
      <w:proofErr w:type="gramEnd"/>
      <w:r w:rsidR="002F2725" w:rsidRPr="008D701A">
        <w:rPr>
          <w:b/>
          <w:sz w:val="28"/>
          <w:szCs w:val="28"/>
        </w:rPr>
        <w:t xml:space="preserve"> </w:t>
      </w:r>
      <w:ins w:id="198" w:author="Harri Seppänen" w:date="2015-02-03T11:23:00Z">
        <w:r w:rsidR="003B1DBC">
          <w:rPr>
            <w:b/>
            <w:sz w:val="28"/>
            <w:szCs w:val="28"/>
          </w:rPr>
          <w:t>Integrating data into FORMIS</w:t>
        </w:r>
      </w:ins>
      <w:r w:rsidRPr="008D701A">
        <w:rPr>
          <w:b/>
          <w:sz w:val="28"/>
          <w:szCs w:val="28"/>
        </w:rPr>
        <w:t xml:space="preserve"> </w:t>
      </w:r>
    </w:p>
    <w:p w:rsidR="00184D90" w:rsidRPr="00184D90" w:rsidRDefault="00184D90" w:rsidP="00184D90">
      <w:pPr>
        <w:spacing w:line="312" w:lineRule="auto"/>
        <w:ind w:left="720"/>
        <w:jc w:val="both"/>
        <w:rPr>
          <w:ins w:id="199" w:author="Harri Seppänen" w:date="2015-02-04T15:45:00Z"/>
          <w:sz w:val="28"/>
          <w:szCs w:val="28"/>
        </w:rPr>
      </w:pPr>
      <w:ins w:id="200" w:author="Harri Seppänen" w:date="2015-02-04T15:45:00Z">
        <w:r w:rsidRPr="00184D90">
          <w:rPr>
            <w:sz w:val="28"/>
            <w:szCs w:val="28"/>
          </w:rPr>
          <w:t xml:space="preserve">The data will be integrated in FORMIS platform </w:t>
        </w:r>
      </w:ins>
      <w:ins w:id="201" w:author="Harri Seppänen" w:date="2015-02-04T15:46:00Z">
        <w:r w:rsidRPr="00184D90">
          <w:rPr>
            <w:sz w:val="28"/>
            <w:szCs w:val="28"/>
          </w:rPr>
          <w:t>using internet</w:t>
        </w:r>
      </w:ins>
      <w:ins w:id="202" w:author="Harri Seppänen" w:date="2015-02-04T15:45:00Z">
        <w:r w:rsidRPr="00184D90">
          <w:rPr>
            <w:sz w:val="28"/>
            <w:szCs w:val="28"/>
          </w:rPr>
          <w:t>. All data and information integrated in the system can be accessed and shared by all levels of users based on user specific access and user accounts. The connection links with external users are established after agreements in data integration and respective privileges defined for each user.</w:t>
        </w:r>
      </w:ins>
    </w:p>
    <w:p w:rsidR="00184D90" w:rsidRPr="00184D90" w:rsidRDefault="00184D90" w:rsidP="008D701A">
      <w:pPr>
        <w:spacing w:line="312" w:lineRule="auto"/>
        <w:ind w:firstLine="720"/>
        <w:jc w:val="both"/>
        <w:rPr>
          <w:b/>
          <w:sz w:val="28"/>
          <w:szCs w:val="28"/>
          <w:lang w:val="en-GB"/>
          <w:rPrChange w:id="203" w:author="Harri Seppänen" w:date="2015-02-04T15:45:00Z">
            <w:rPr>
              <w:b/>
              <w:sz w:val="28"/>
              <w:szCs w:val="28"/>
            </w:rPr>
          </w:rPrChange>
        </w:rPr>
      </w:pPr>
    </w:p>
    <w:p w:rsidR="000A25BB" w:rsidRDefault="000A25BB" w:rsidP="000A25BB">
      <w:pPr>
        <w:spacing w:line="312" w:lineRule="auto"/>
        <w:jc w:val="both"/>
        <w:rPr>
          <w:ins w:id="204" w:author="Harri Seppänen" w:date="2015-02-02T14:11:00Z"/>
          <w:sz w:val="28"/>
          <w:szCs w:val="28"/>
        </w:rPr>
      </w:pPr>
      <w:ins w:id="205" w:author="Harri Seppänen" w:date="2015-02-02T14:08:00Z">
        <w:r w:rsidRPr="006D7A10">
          <w:rPr>
            <w:sz w:val="28"/>
            <w:szCs w:val="28"/>
          </w:rPr>
          <w:t xml:space="preserve">The </w:t>
        </w:r>
      </w:ins>
      <w:ins w:id="206" w:author="Harri Seppänen" w:date="2015-02-03T11:27:00Z">
        <w:r>
          <w:rPr>
            <w:sz w:val="28"/>
            <w:szCs w:val="28"/>
          </w:rPr>
          <w:t xml:space="preserve">FORMIS </w:t>
        </w:r>
      </w:ins>
      <w:ins w:id="207" w:author="Harri Seppänen" w:date="2015-02-02T14:08:00Z">
        <w:r w:rsidRPr="006D7A10">
          <w:rPr>
            <w:sz w:val="28"/>
            <w:szCs w:val="28"/>
          </w:rPr>
          <w:t xml:space="preserve">system contains </w:t>
        </w:r>
      </w:ins>
    </w:p>
    <w:p w:rsidR="000A25BB" w:rsidRPr="006D7A10" w:rsidRDefault="000A25BB" w:rsidP="000A25BB">
      <w:pPr>
        <w:pStyle w:val="ListParagraph"/>
        <w:numPr>
          <w:ilvl w:val="0"/>
          <w:numId w:val="9"/>
        </w:numPr>
        <w:spacing w:line="312" w:lineRule="auto"/>
        <w:jc w:val="both"/>
        <w:rPr>
          <w:ins w:id="208" w:author="Harri Seppänen" w:date="2015-02-02T14:08:00Z"/>
          <w:rFonts w:ascii="Times New Roman" w:hAnsi="Times New Roman" w:cs="Times New Roman"/>
          <w:sz w:val="28"/>
          <w:szCs w:val="28"/>
        </w:rPr>
      </w:pPr>
      <w:ins w:id="209" w:author="Harri Seppänen" w:date="2015-02-02T14:08:00Z">
        <w:r w:rsidRPr="006D7A10">
          <w:rPr>
            <w:rFonts w:ascii="Times New Roman" w:hAnsi="Times New Roman" w:cs="Times New Roman"/>
            <w:sz w:val="28"/>
            <w:szCs w:val="28"/>
          </w:rPr>
          <w:t>data and information owned by the Government of Vietnam, governed by MARD and VNFOREST as the central level state management agencies or other state management agencies at national, provincial and local levels of administration</w:t>
        </w:r>
      </w:ins>
    </w:p>
    <w:p w:rsidR="000A25BB" w:rsidRPr="006D7A10" w:rsidRDefault="000A25BB" w:rsidP="000A25BB">
      <w:pPr>
        <w:pStyle w:val="ListParagraph"/>
        <w:numPr>
          <w:ilvl w:val="0"/>
          <w:numId w:val="9"/>
        </w:numPr>
        <w:spacing w:line="312" w:lineRule="auto"/>
        <w:jc w:val="both"/>
        <w:rPr>
          <w:ins w:id="210" w:author="Harri Seppänen" w:date="2015-02-02T14:09:00Z"/>
          <w:rFonts w:ascii="Times New Roman" w:hAnsi="Times New Roman" w:cs="Times New Roman"/>
          <w:sz w:val="28"/>
          <w:szCs w:val="28"/>
        </w:rPr>
      </w:pPr>
      <w:ins w:id="211" w:author="Harri Seppänen" w:date="2015-02-02T14:08:00Z">
        <w:r w:rsidRPr="006D7A10">
          <w:rPr>
            <w:rFonts w:ascii="Times New Roman" w:hAnsi="Times New Roman" w:cs="Times New Roman"/>
            <w:sz w:val="28"/>
            <w:szCs w:val="28"/>
          </w:rPr>
          <w:t>Data and information pertaining to forestry sector, collected by the research-, education- and consultancy units within MARD and other relevant ministries</w:t>
        </w:r>
      </w:ins>
    </w:p>
    <w:p w:rsidR="000A25BB" w:rsidRDefault="000A25BB" w:rsidP="000A25BB">
      <w:pPr>
        <w:pStyle w:val="ListParagraph"/>
        <w:numPr>
          <w:ilvl w:val="0"/>
          <w:numId w:val="9"/>
        </w:numPr>
        <w:spacing w:line="312" w:lineRule="auto"/>
        <w:jc w:val="both"/>
        <w:rPr>
          <w:ins w:id="212" w:author="Harri Seppänen" w:date="2015-02-04T15:37:00Z"/>
          <w:rFonts w:ascii="Times New Roman" w:hAnsi="Times New Roman" w:cs="Times New Roman"/>
          <w:sz w:val="28"/>
          <w:szCs w:val="28"/>
        </w:rPr>
      </w:pPr>
      <w:ins w:id="213" w:author="Harri Seppänen" w:date="2015-02-02T14:09:00Z">
        <w:r w:rsidRPr="006D7A10">
          <w:rPr>
            <w:rFonts w:ascii="Times New Roman" w:hAnsi="Times New Roman" w:cs="Times New Roman"/>
            <w:sz w:val="28"/>
            <w:szCs w:val="28"/>
          </w:rPr>
          <w:t>Third party data and information, relevant to carrying out the functions of the state forest management agencies, created by projects, NGO’s, enterprises, communities and legal entities</w:t>
        </w:r>
      </w:ins>
      <w:ins w:id="214" w:author="Harri Seppänen" w:date="2015-02-04T15:37:00Z">
        <w:r w:rsidR="00AB3906">
          <w:rPr>
            <w:rFonts w:ascii="Times New Roman" w:hAnsi="Times New Roman" w:cs="Times New Roman"/>
            <w:sz w:val="28"/>
            <w:szCs w:val="28"/>
          </w:rPr>
          <w:t>.</w:t>
        </w:r>
      </w:ins>
    </w:p>
    <w:p w:rsidR="00AB3906" w:rsidRPr="00AB3906" w:rsidRDefault="00AB3906" w:rsidP="00AB3906">
      <w:pPr>
        <w:spacing w:line="312" w:lineRule="auto"/>
        <w:ind w:left="720"/>
        <w:jc w:val="both"/>
        <w:rPr>
          <w:ins w:id="215" w:author="Harri Seppänen" w:date="2015-02-04T15:37:00Z"/>
          <w:sz w:val="28"/>
          <w:szCs w:val="28"/>
        </w:rPr>
      </w:pPr>
      <w:ins w:id="216" w:author="Harri Seppänen" w:date="2015-02-04T15:37:00Z">
        <w:r w:rsidRPr="00AB3906">
          <w:rPr>
            <w:sz w:val="28"/>
            <w:szCs w:val="28"/>
          </w:rPr>
          <w:t xml:space="preserve">Existing data that continues to be relevant to the functions of the VNFOREST and other state management agencies will be integrated into the FORMIS within reasonable time period by the 2018. The VNFOREST is responsible for clarifying intellectual property rights related to such data. </w:t>
        </w:r>
      </w:ins>
    </w:p>
    <w:p w:rsidR="00752848" w:rsidRDefault="00752848" w:rsidP="006D7A10">
      <w:pPr>
        <w:spacing w:line="312" w:lineRule="auto"/>
        <w:ind w:firstLine="720"/>
        <w:jc w:val="both"/>
        <w:rPr>
          <w:ins w:id="217" w:author="Harri Seppänen" w:date="2015-02-04T15:46:00Z"/>
          <w:sz w:val="28"/>
          <w:szCs w:val="28"/>
        </w:rPr>
      </w:pPr>
    </w:p>
    <w:p w:rsidR="00151825" w:rsidRDefault="00AB3906" w:rsidP="006D7A10">
      <w:pPr>
        <w:spacing w:line="312" w:lineRule="auto"/>
        <w:ind w:firstLine="720"/>
        <w:jc w:val="both"/>
        <w:rPr>
          <w:ins w:id="218" w:author="Harri Seppänen" w:date="2015-02-02T14:30:00Z"/>
          <w:sz w:val="28"/>
          <w:szCs w:val="28"/>
        </w:rPr>
      </w:pPr>
      <w:ins w:id="219" w:author="Harri Seppänen" w:date="2015-02-04T15:38:00Z">
        <w:r>
          <w:rPr>
            <w:sz w:val="28"/>
            <w:szCs w:val="28"/>
          </w:rPr>
          <w:t>B</w:t>
        </w:r>
        <w:r w:rsidRPr="008D701A">
          <w:rPr>
            <w:sz w:val="28"/>
            <w:szCs w:val="28"/>
          </w:rPr>
          <w:t xml:space="preserve">efore being </w:t>
        </w:r>
        <w:r>
          <w:rPr>
            <w:sz w:val="28"/>
            <w:szCs w:val="28"/>
          </w:rPr>
          <w:t xml:space="preserve">integrated </w:t>
        </w:r>
        <w:r w:rsidRPr="008D701A">
          <w:rPr>
            <w:sz w:val="28"/>
            <w:szCs w:val="28"/>
          </w:rPr>
          <w:t xml:space="preserve"> into system </w:t>
        </w:r>
      </w:ins>
      <w:ins w:id="220" w:author="Harri Seppänen" w:date="2015-02-04T15:39:00Z">
        <w:r>
          <w:rPr>
            <w:sz w:val="28"/>
            <w:szCs w:val="28"/>
          </w:rPr>
          <w:t>t</w:t>
        </w:r>
        <w:r w:rsidRPr="008D701A">
          <w:rPr>
            <w:sz w:val="28"/>
            <w:szCs w:val="28"/>
          </w:rPr>
          <w:t xml:space="preserve">he </w:t>
        </w:r>
      </w:ins>
      <w:r w:rsidR="00256B37" w:rsidRPr="008D701A">
        <w:rPr>
          <w:sz w:val="28"/>
          <w:szCs w:val="28"/>
        </w:rPr>
        <w:t xml:space="preserve">information and data will be </w:t>
      </w:r>
      <w:ins w:id="221" w:author="Harri Seppänen" w:date="2015-01-22T13:31:00Z">
        <w:r w:rsidR="00727118">
          <w:rPr>
            <w:sz w:val="28"/>
            <w:szCs w:val="28"/>
          </w:rPr>
          <w:t xml:space="preserve">verified </w:t>
        </w:r>
      </w:ins>
      <w:r w:rsidR="00256B37" w:rsidRPr="008D701A">
        <w:rPr>
          <w:sz w:val="28"/>
          <w:szCs w:val="28"/>
        </w:rPr>
        <w:t xml:space="preserve">to ensure </w:t>
      </w:r>
      <w:del w:id="222" w:author="Harri Seppänen" w:date="2015-01-22T13:32:00Z">
        <w:r w:rsidR="00256B37" w:rsidRPr="008D701A" w:rsidDel="00844E3E">
          <w:rPr>
            <w:sz w:val="28"/>
            <w:szCs w:val="28"/>
          </w:rPr>
          <w:delText xml:space="preserve">the </w:delText>
        </w:r>
      </w:del>
      <w:ins w:id="223" w:author="Harri Seppänen" w:date="2015-01-22T13:32:00Z">
        <w:r w:rsidR="00844E3E">
          <w:rPr>
            <w:sz w:val="28"/>
            <w:szCs w:val="28"/>
          </w:rPr>
          <w:t>its</w:t>
        </w:r>
        <w:r w:rsidR="00844E3E" w:rsidRPr="008D701A">
          <w:rPr>
            <w:sz w:val="28"/>
            <w:szCs w:val="28"/>
          </w:rPr>
          <w:t xml:space="preserve"> </w:t>
        </w:r>
      </w:ins>
      <w:r w:rsidR="00256B37" w:rsidRPr="008D701A">
        <w:rPr>
          <w:sz w:val="28"/>
          <w:szCs w:val="28"/>
        </w:rPr>
        <w:t xml:space="preserve">legality, accuracy, completeness, </w:t>
      </w:r>
      <w:del w:id="224" w:author="Harri Seppänen" w:date="2015-01-22T13:36:00Z">
        <w:r w:rsidR="00256B37" w:rsidRPr="008D701A" w:rsidDel="00844E3E">
          <w:rPr>
            <w:sz w:val="28"/>
            <w:szCs w:val="28"/>
          </w:rPr>
          <w:delText>updated</w:delText>
        </w:r>
      </w:del>
      <w:r w:rsidR="00256B37" w:rsidRPr="008D701A">
        <w:rPr>
          <w:sz w:val="28"/>
          <w:szCs w:val="28"/>
        </w:rPr>
        <w:t xml:space="preserve">, </w:t>
      </w:r>
      <w:r w:rsidR="000A25BB" w:rsidRPr="000A25BB">
        <w:rPr>
          <w:sz w:val="28"/>
          <w:szCs w:val="28"/>
        </w:rPr>
        <w:t>connect</w:t>
      </w:r>
      <w:ins w:id="225" w:author="Harri Seppänen" w:date="2015-02-04T15:39:00Z">
        <w:r>
          <w:rPr>
            <w:sz w:val="28"/>
            <w:szCs w:val="28"/>
          </w:rPr>
          <w:t>ivity</w:t>
        </w:r>
      </w:ins>
      <w:ins w:id="226" w:author="Harri Seppänen" w:date="2015-01-22T13:31:00Z">
        <w:r w:rsidR="00727118" w:rsidRPr="008D701A">
          <w:rPr>
            <w:sz w:val="28"/>
            <w:szCs w:val="28"/>
          </w:rPr>
          <w:t xml:space="preserve"> </w:t>
        </w:r>
      </w:ins>
      <w:r w:rsidR="00256B37" w:rsidRPr="008D701A">
        <w:rPr>
          <w:sz w:val="28"/>
          <w:szCs w:val="28"/>
        </w:rPr>
        <w:t xml:space="preserve">and </w:t>
      </w:r>
      <w:ins w:id="227" w:author="Harri Seppänen" w:date="2015-01-22T13:36:00Z">
        <w:r w:rsidR="00844E3E">
          <w:rPr>
            <w:sz w:val="28"/>
            <w:szCs w:val="28"/>
          </w:rPr>
          <w:t xml:space="preserve">that it is up-to-date and </w:t>
        </w:r>
      </w:ins>
      <w:r w:rsidR="00256B37" w:rsidRPr="008D701A">
        <w:rPr>
          <w:sz w:val="28"/>
          <w:szCs w:val="28"/>
        </w:rPr>
        <w:t>by the f</w:t>
      </w:r>
      <w:r w:rsidR="003858B6">
        <w:rPr>
          <w:sz w:val="28"/>
          <w:szCs w:val="28"/>
        </w:rPr>
        <w:t>unctional units of the Vietnam Administration of F</w:t>
      </w:r>
      <w:r w:rsidR="00256B37" w:rsidRPr="008D701A">
        <w:rPr>
          <w:sz w:val="28"/>
          <w:szCs w:val="28"/>
        </w:rPr>
        <w:t xml:space="preserve">orestry. </w:t>
      </w:r>
    </w:p>
    <w:p w:rsidR="00151825" w:rsidRDefault="00151825" w:rsidP="006D7A10">
      <w:pPr>
        <w:spacing w:line="312" w:lineRule="auto"/>
        <w:ind w:firstLine="720"/>
        <w:jc w:val="both"/>
        <w:rPr>
          <w:ins w:id="228" w:author="Harri Seppänen" w:date="2015-02-02T14:30:00Z"/>
          <w:sz w:val="28"/>
          <w:szCs w:val="28"/>
        </w:rPr>
      </w:pPr>
    </w:p>
    <w:p w:rsidR="00B97A68" w:rsidRPr="008D701A" w:rsidRDefault="00B97A68" w:rsidP="008D701A">
      <w:pPr>
        <w:spacing w:line="312" w:lineRule="auto"/>
        <w:ind w:firstLine="720"/>
        <w:jc w:val="both"/>
        <w:rPr>
          <w:b/>
          <w:sz w:val="28"/>
          <w:szCs w:val="28"/>
        </w:rPr>
      </w:pPr>
    </w:p>
    <w:p w:rsidR="002F2725" w:rsidRPr="008D701A" w:rsidRDefault="00256B37" w:rsidP="008D701A">
      <w:pPr>
        <w:spacing w:line="312" w:lineRule="auto"/>
        <w:ind w:firstLine="720"/>
        <w:jc w:val="center"/>
        <w:rPr>
          <w:b/>
          <w:sz w:val="28"/>
          <w:szCs w:val="28"/>
        </w:rPr>
      </w:pPr>
      <w:r w:rsidRPr="008D701A">
        <w:rPr>
          <w:b/>
          <w:sz w:val="28"/>
          <w:szCs w:val="28"/>
        </w:rPr>
        <w:t xml:space="preserve">Chapter </w:t>
      </w:r>
      <w:r w:rsidR="009765BA" w:rsidRPr="008D701A">
        <w:rPr>
          <w:b/>
          <w:sz w:val="28"/>
          <w:szCs w:val="28"/>
        </w:rPr>
        <w:t>3</w:t>
      </w:r>
    </w:p>
    <w:p w:rsidR="009765BA" w:rsidRPr="008D701A" w:rsidRDefault="00371BC7" w:rsidP="008D701A">
      <w:pPr>
        <w:spacing w:line="312" w:lineRule="auto"/>
        <w:jc w:val="center"/>
        <w:rPr>
          <w:sz w:val="28"/>
          <w:szCs w:val="28"/>
        </w:rPr>
      </w:pPr>
      <w:r w:rsidRPr="008D701A">
        <w:rPr>
          <w:b/>
          <w:sz w:val="28"/>
          <w:szCs w:val="28"/>
        </w:rPr>
        <w:t xml:space="preserve">THE OPERATION OF THE </w:t>
      </w:r>
      <w:r w:rsidR="00A86B76" w:rsidRPr="008D701A">
        <w:rPr>
          <w:b/>
          <w:sz w:val="28"/>
          <w:szCs w:val="28"/>
        </w:rPr>
        <w:t>MANAGEMENT INFORMATION SYSTEM FOR FORESTRY SECTOR</w:t>
      </w:r>
    </w:p>
    <w:p w:rsidR="000B5B3E" w:rsidRDefault="00D3426F" w:rsidP="008D701A">
      <w:pPr>
        <w:pStyle w:val="Bodytext31"/>
        <w:shd w:val="clear" w:color="auto" w:fill="auto"/>
        <w:spacing w:line="312" w:lineRule="auto"/>
        <w:ind w:firstLine="720"/>
        <w:rPr>
          <w:ins w:id="229" w:author="Harri Seppänen" w:date="2015-02-02T14:34:00Z"/>
          <w:rStyle w:val="Bodytext3"/>
          <w:b/>
          <w:color w:val="000000"/>
          <w:sz w:val="28"/>
          <w:szCs w:val="28"/>
          <w:lang w:eastAsia="vi-VN"/>
        </w:rPr>
      </w:pPr>
      <w:r w:rsidRPr="008D701A">
        <w:rPr>
          <w:rStyle w:val="Bodytext3"/>
          <w:b/>
          <w:color w:val="000000"/>
          <w:sz w:val="28"/>
          <w:szCs w:val="28"/>
          <w:lang w:eastAsia="vi-VN"/>
        </w:rPr>
        <w:t>Article</w:t>
      </w:r>
      <w:r w:rsidR="005C1242" w:rsidRPr="008D701A">
        <w:rPr>
          <w:rStyle w:val="Bodytext3"/>
          <w:b/>
          <w:color w:val="000000"/>
          <w:sz w:val="28"/>
          <w:szCs w:val="28"/>
          <w:lang w:eastAsia="vi-VN"/>
        </w:rPr>
        <w:t xml:space="preserve"> 8</w:t>
      </w:r>
      <w:r w:rsidR="000B5B3E" w:rsidRPr="008D701A">
        <w:rPr>
          <w:rStyle w:val="Bodytext3"/>
          <w:b/>
          <w:color w:val="000000"/>
          <w:sz w:val="28"/>
          <w:szCs w:val="28"/>
          <w:lang w:eastAsia="vi-VN"/>
        </w:rPr>
        <w:t>.</w:t>
      </w:r>
      <w:r w:rsidRPr="008D701A">
        <w:rPr>
          <w:rStyle w:val="Bodytext3"/>
          <w:b/>
          <w:color w:val="000000"/>
          <w:sz w:val="28"/>
          <w:szCs w:val="28"/>
          <w:lang w:eastAsia="vi-VN"/>
        </w:rPr>
        <w:t>The function of the system</w:t>
      </w:r>
      <w:ins w:id="230" w:author="Harri Seppänen" w:date="2015-02-03T11:31:00Z">
        <w:r w:rsidR="00B370D3">
          <w:rPr>
            <w:rStyle w:val="Bodytext3"/>
            <w:b/>
            <w:color w:val="000000"/>
            <w:sz w:val="28"/>
            <w:szCs w:val="28"/>
            <w:lang w:eastAsia="vi-VN"/>
          </w:rPr>
          <w:t xml:space="preserve"> </w:t>
        </w:r>
      </w:ins>
    </w:p>
    <w:p w:rsidR="00C70AF9" w:rsidRDefault="00C70AF9" w:rsidP="005A3F99">
      <w:pPr>
        <w:spacing w:after="160" w:line="256" w:lineRule="auto"/>
        <w:rPr>
          <w:ins w:id="231" w:author="Harri Seppänen" w:date="2015-02-02T14:37:00Z"/>
          <w:rStyle w:val="Bodytext"/>
          <w:color w:val="000000"/>
          <w:sz w:val="28"/>
          <w:szCs w:val="28"/>
          <w:lang w:eastAsia="vi-VN"/>
        </w:rPr>
      </w:pPr>
      <w:ins w:id="232" w:author="Harri Seppänen" w:date="2015-02-02T14:36:00Z">
        <w:r w:rsidRPr="008D701A">
          <w:rPr>
            <w:sz w:val="28"/>
            <w:szCs w:val="28"/>
          </w:rPr>
          <w:lastRenderedPageBreak/>
          <w:t>Vietnam Administration of Forestry</w:t>
        </w:r>
      </w:ins>
      <w:ins w:id="233" w:author="Harri Seppänen" w:date="2015-02-02T14:35:00Z">
        <w:r w:rsidRPr="00C70AF9">
          <w:rPr>
            <w:rStyle w:val="Bodytext"/>
            <w:color w:val="000000"/>
            <w:sz w:val="28"/>
            <w:szCs w:val="28"/>
            <w:lang w:eastAsia="vi-VN"/>
          </w:rPr>
          <w:t xml:space="preserve"> will ensure easy access to electronic data and information contained in FORMIS through network connection</w:t>
        </w:r>
        <w:r>
          <w:rPr>
            <w:rStyle w:val="Bodytext"/>
            <w:color w:val="000000"/>
            <w:sz w:val="28"/>
            <w:szCs w:val="28"/>
            <w:lang w:eastAsia="vi-VN"/>
          </w:rPr>
          <w:t>.</w:t>
        </w:r>
      </w:ins>
      <w:ins w:id="234" w:author="Harri Seppänen" w:date="2015-02-02T14:37:00Z">
        <w:r>
          <w:rPr>
            <w:rStyle w:val="Bodytext"/>
            <w:color w:val="000000"/>
            <w:sz w:val="28"/>
            <w:szCs w:val="28"/>
            <w:lang w:eastAsia="vi-VN"/>
          </w:rPr>
          <w:t xml:space="preserve"> </w:t>
        </w:r>
        <w:r w:rsidRPr="008D701A">
          <w:rPr>
            <w:sz w:val="28"/>
            <w:szCs w:val="28"/>
          </w:rPr>
          <w:t>Vietnam Administration of Forestry</w:t>
        </w:r>
        <w:r>
          <w:rPr>
            <w:sz w:val="28"/>
            <w:szCs w:val="28"/>
          </w:rPr>
          <w:t xml:space="preserve"> will</w:t>
        </w:r>
      </w:ins>
    </w:p>
    <w:p w:rsidR="00C70AF9" w:rsidRDefault="00752848" w:rsidP="00752848">
      <w:pPr>
        <w:pStyle w:val="Bodytext1"/>
        <w:shd w:val="clear" w:color="auto" w:fill="auto"/>
        <w:tabs>
          <w:tab w:val="left" w:pos="514"/>
        </w:tabs>
        <w:spacing w:line="312" w:lineRule="auto"/>
        <w:ind w:firstLine="720"/>
        <w:rPr>
          <w:ins w:id="235" w:author="Harri Seppänen" w:date="2015-02-04T15:47:00Z"/>
          <w:rStyle w:val="Bodytext"/>
          <w:color w:val="000000"/>
          <w:sz w:val="28"/>
          <w:szCs w:val="28"/>
          <w:lang w:eastAsia="vi-VN"/>
        </w:rPr>
      </w:pPr>
      <w:ins w:id="236" w:author="Harri Seppänen" w:date="2015-02-04T15:47:00Z">
        <w:r>
          <w:rPr>
            <w:rStyle w:val="Bodytext"/>
            <w:color w:val="000000"/>
            <w:sz w:val="28"/>
            <w:szCs w:val="28"/>
            <w:lang w:eastAsia="vi-VN"/>
          </w:rPr>
          <w:t xml:space="preserve">1. </w:t>
        </w:r>
      </w:ins>
      <w:ins w:id="237" w:author="Harri Seppänen" w:date="2015-02-02T14:37:00Z">
        <w:r w:rsidR="00C70AF9">
          <w:rPr>
            <w:rStyle w:val="Bodytext"/>
            <w:color w:val="000000"/>
            <w:sz w:val="28"/>
            <w:szCs w:val="28"/>
            <w:lang w:eastAsia="vi-VN"/>
          </w:rPr>
          <w:t>Provide information relating</w:t>
        </w:r>
        <w:r w:rsidR="00C70AF9" w:rsidRPr="008D701A">
          <w:rPr>
            <w:rStyle w:val="Bodytext"/>
            <w:color w:val="000000"/>
            <w:sz w:val="28"/>
            <w:szCs w:val="28"/>
            <w:lang w:eastAsia="vi-VN"/>
          </w:rPr>
          <w:t xml:space="preserve"> to </w:t>
        </w:r>
        <w:r w:rsidR="00C70AF9">
          <w:rPr>
            <w:rStyle w:val="Bodytext"/>
            <w:color w:val="000000"/>
            <w:sz w:val="28"/>
            <w:szCs w:val="28"/>
            <w:lang w:eastAsia="vi-VN"/>
          </w:rPr>
          <w:t xml:space="preserve">forest </w:t>
        </w:r>
        <w:r w:rsidR="00C70AF9" w:rsidRPr="008D701A">
          <w:rPr>
            <w:rStyle w:val="Bodytext"/>
            <w:color w:val="000000"/>
            <w:sz w:val="28"/>
            <w:szCs w:val="28"/>
            <w:lang w:eastAsia="vi-VN"/>
          </w:rPr>
          <w:t>management activities for the officers at central, provincial, district and commune level</w:t>
        </w:r>
        <w:r w:rsidR="00C70AF9">
          <w:rPr>
            <w:rStyle w:val="Bodytext"/>
            <w:color w:val="000000"/>
            <w:sz w:val="28"/>
            <w:szCs w:val="28"/>
            <w:lang w:eastAsia="vi-VN"/>
          </w:rPr>
          <w:t>s</w:t>
        </w:r>
        <w:r w:rsidR="00C70AF9" w:rsidRPr="008D701A">
          <w:rPr>
            <w:rStyle w:val="Bodytext"/>
            <w:color w:val="000000"/>
            <w:sz w:val="28"/>
            <w:szCs w:val="28"/>
            <w:lang w:eastAsia="vi-VN"/>
          </w:rPr>
          <w:t>;</w:t>
        </w:r>
      </w:ins>
    </w:p>
    <w:p w:rsidR="00752848" w:rsidRPr="00752848" w:rsidRDefault="00752848" w:rsidP="00752848">
      <w:pPr>
        <w:pStyle w:val="Bodytext1"/>
        <w:shd w:val="clear" w:color="auto" w:fill="auto"/>
        <w:tabs>
          <w:tab w:val="left" w:pos="514"/>
        </w:tabs>
        <w:spacing w:line="312" w:lineRule="auto"/>
        <w:ind w:firstLine="720"/>
        <w:rPr>
          <w:ins w:id="238" w:author="Harri Seppänen" w:date="2015-02-04T15:47:00Z"/>
          <w:rStyle w:val="Bodytext"/>
          <w:color w:val="000000"/>
          <w:sz w:val="28"/>
          <w:szCs w:val="28"/>
          <w:lang w:eastAsia="vi-VN"/>
        </w:rPr>
      </w:pPr>
      <w:ins w:id="239" w:author="Harri Seppänen" w:date="2015-02-04T15:47:00Z">
        <w:r>
          <w:rPr>
            <w:rStyle w:val="Bodytext"/>
            <w:color w:val="000000"/>
            <w:sz w:val="28"/>
            <w:szCs w:val="28"/>
            <w:lang w:eastAsia="vi-VN"/>
          </w:rPr>
          <w:t>2</w:t>
        </w:r>
        <w:r w:rsidRPr="008D701A">
          <w:rPr>
            <w:rStyle w:val="Bodytext"/>
            <w:color w:val="000000"/>
            <w:sz w:val="28"/>
            <w:szCs w:val="28"/>
            <w:lang w:eastAsia="vi-VN"/>
          </w:rPr>
          <w:t xml:space="preserve">. </w:t>
        </w:r>
        <w:r>
          <w:rPr>
            <w:rStyle w:val="Bodytext"/>
            <w:color w:val="000000"/>
            <w:sz w:val="28"/>
            <w:szCs w:val="28"/>
            <w:lang w:eastAsia="vi-VN"/>
          </w:rPr>
          <w:t>Provide</w:t>
        </w:r>
        <w:r w:rsidRPr="008D701A">
          <w:rPr>
            <w:rStyle w:val="Bodytext"/>
            <w:color w:val="000000"/>
            <w:sz w:val="28"/>
            <w:szCs w:val="28"/>
            <w:lang w:eastAsia="vi-VN"/>
          </w:rPr>
          <w:t xml:space="preserve"> information</w:t>
        </w:r>
        <w:r>
          <w:rPr>
            <w:rStyle w:val="Bodytext"/>
            <w:color w:val="000000"/>
            <w:sz w:val="28"/>
            <w:szCs w:val="28"/>
            <w:lang w:eastAsia="vi-VN"/>
          </w:rPr>
          <w:t xml:space="preserve"> for internal decision-making and reporting</w:t>
        </w:r>
        <w:r w:rsidRPr="008D701A">
          <w:rPr>
            <w:rStyle w:val="Bodytext"/>
            <w:color w:val="000000"/>
            <w:sz w:val="28"/>
            <w:szCs w:val="28"/>
            <w:lang w:eastAsia="vi-VN"/>
          </w:rPr>
          <w:t>.</w:t>
        </w:r>
      </w:ins>
    </w:p>
    <w:p w:rsidR="00C70AF9" w:rsidRDefault="00752848" w:rsidP="00C70AF9">
      <w:pPr>
        <w:pStyle w:val="Bodytext1"/>
        <w:shd w:val="clear" w:color="auto" w:fill="auto"/>
        <w:tabs>
          <w:tab w:val="left" w:pos="514"/>
        </w:tabs>
        <w:spacing w:line="312" w:lineRule="auto"/>
        <w:ind w:firstLine="720"/>
        <w:rPr>
          <w:ins w:id="240" w:author="Harri Seppänen" w:date="2015-02-02T14:39:00Z"/>
          <w:rStyle w:val="Bodytext"/>
          <w:color w:val="000000"/>
          <w:sz w:val="28"/>
          <w:szCs w:val="28"/>
          <w:lang w:eastAsia="vi-VN"/>
        </w:rPr>
      </w:pPr>
      <w:ins w:id="241" w:author="Harri Seppänen" w:date="2015-02-04T15:47:00Z">
        <w:r>
          <w:rPr>
            <w:rStyle w:val="Bodytext"/>
            <w:color w:val="000000"/>
            <w:sz w:val="28"/>
            <w:szCs w:val="28"/>
            <w:lang w:eastAsia="vi-VN"/>
          </w:rPr>
          <w:t>3</w:t>
        </w:r>
      </w:ins>
      <w:ins w:id="242" w:author="Harri Seppänen" w:date="2015-02-02T14:37:00Z">
        <w:r w:rsidR="00C70AF9" w:rsidRPr="008D701A">
          <w:rPr>
            <w:rStyle w:val="Bodytext"/>
            <w:color w:val="000000"/>
            <w:sz w:val="28"/>
            <w:szCs w:val="28"/>
            <w:lang w:eastAsia="vi-VN"/>
          </w:rPr>
          <w:t>.</w:t>
        </w:r>
      </w:ins>
      <w:ins w:id="243" w:author="Harri Seppänen" w:date="2015-02-02T14:40:00Z">
        <w:r w:rsidR="00C70AF9">
          <w:rPr>
            <w:rStyle w:val="Bodytext"/>
            <w:color w:val="000000"/>
            <w:sz w:val="28"/>
            <w:szCs w:val="28"/>
            <w:lang w:eastAsia="vi-VN"/>
          </w:rPr>
          <w:t xml:space="preserve"> </w:t>
        </w:r>
      </w:ins>
      <w:ins w:id="244" w:author="Harri Seppänen" w:date="2015-02-02T14:37:00Z">
        <w:r w:rsidR="00C70AF9" w:rsidRPr="008D701A">
          <w:rPr>
            <w:rStyle w:val="Bodytext"/>
            <w:color w:val="000000"/>
            <w:sz w:val="28"/>
            <w:szCs w:val="28"/>
            <w:lang w:eastAsia="vi-VN"/>
          </w:rPr>
          <w:t>Provid</w:t>
        </w:r>
        <w:r w:rsidR="00C70AF9">
          <w:rPr>
            <w:rStyle w:val="Bodytext"/>
            <w:color w:val="000000"/>
            <w:sz w:val="28"/>
            <w:szCs w:val="28"/>
            <w:lang w:eastAsia="vi-VN"/>
          </w:rPr>
          <w:t>e</w:t>
        </w:r>
        <w:r w:rsidR="00C70AF9" w:rsidRPr="008D701A">
          <w:rPr>
            <w:rStyle w:val="Bodytext"/>
            <w:color w:val="000000"/>
            <w:sz w:val="28"/>
            <w:szCs w:val="28"/>
            <w:lang w:eastAsia="vi-VN"/>
          </w:rPr>
          <w:t xml:space="preserve"> information for the </w:t>
        </w:r>
      </w:ins>
      <w:ins w:id="245" w:author="Harri Seppänen" w:date="2015-02-03T11:31:00Z">
        <w:r w:rsidR="00B370D3">
          <w:rPr>
            <w:rStyle w:val="Bodytext"/>
            <w:color w:val="000000"/>
            <w:sz w:val="28"/>
            <w:szCs w:val="28"/>
            <w:lang w:eastAsia="vi-VN"/>
          </w:rPr>
          <w:t>stakeholders</w:t>
        </w:r>
      </w:ins>
      <w:ins w:id="246" w:author="Harri Seppänen" w:date="2015-02-03T11:29:00Z">
        <w:r w:rsidR="00B67DBE">
          <w:rPr>
            <w:rStyle w:val="Bodytext"/>
            <w:color w:val="000000"/>
            <w:sz w:val="28"/>
            <w:szCs w:val="28"/>
            <w:lang w:eastAsia="vi-VN"/>
          </w:rPr>
          <w:t xml:space="preserve"> involved in</w:t>
        </w:r>
      </w:ins>
      <w:ins w:id="247" w:author="Harri Seppänen" w:date="2015-02-02T14:37:00Z">
        <w:r w:rsidR="00C70AF9" w:rsidRPr="008D701A">
          <w:rPr>
            <w:rStyle w:val="Bodytext"/>
            <w:color w:val="000000"/>
            <w:sz w:val="28"/>
            <w:szCs w:val="28"/>
            <w:lang w:eastAsia="vi-VN"/>
          </w:rPr>
          <w:t xml:space="preserve"> </w:t>
        </w:r>
      </w:ins>
      <w:ins w:id="248" w:author="Harri Seppänen" w:date="2015-02-02T14:40:00Z">
        <w:r w:rsidR="00C70AF9">
          <w:rPr>
            <w:rStyle w:val="Bodytext"/>
            <w:color w:val="000000"/>
            <w:sz w:val="28"/>
            <w:szCs w:val="28"/>
            <w:lang w:eastAsia="vi-VN"/>
          </w:rPr>
          <w:t xml:space="preserve">forest </w:t>
        </w:r>
      </w:ins>
      <w:ins w:id="249" w:author="Harri Seppänen" w:date="2015-02-02T14:37:00Z">
        <w:r w:rsidR="00C70AF9" w:rsidRPr="008D701A">
          <w:rPr>
            <w:rStyle w:val="Bodytext"/>
            <w:color w:val="000000"/>
            <w:sz w:val="28"/>
            <w:szCs w:val="28"/>
            <w:lang w:eastAsia="vi-VN"/>
          </w:rPr>
          <w:t>research</w:t>
        </w:r>
      </w:ins>
      <w:ins w:id="250" w:author="Harri Seppänen" w:date="2015-02-02T14:38:00Z">
        <w:r w:rsidR="00C70AF9">
          <w:rPr>
            <w:rStyle w:val="Bodytext"/>
            <w:color w:val="000000"/>
            <w:sz w:val="28"/>
            <w:szCs w:val="28"/>
            <w:lang w:eastAsia="vi-VN"/>
          </w:rPr>
          <w:t xml:space="preserve"> and </w:t>
        </w:r>
      </w:ins>
      <w:ins w:id="251" w:author="Harri Seppänen" w:date="2015-02-03T11:29:00Z">
        <w:r w:rsidR="00B67DBE">
          <w:rPr>
            <w:rStyle w:val="Bodytext"/>
            <w:color w:val="000000"/>
            <w:sz w:val="28"/>
            <w:szCs w:val="28"/>
            <w:lang w:eastAsia="vi-VN"/>
          </w:rPr>
          <w:t>education</w:t>
        </w:r>
      </w:ins>
    </w:p>
    <w:p w:rsidR="00C70AF9" w:rsidRDefault="00752848" w:rsidP="00C70AF9">
      <w:pPr>
        <w:pStyle w:val="Bodytext1"/>
        <w:shd w:val="clear" w:color="auto" w:fill="auto"/>
        <w:tabs>
          <w:tab w:val="left" w:pos="514"/>
        </w:tabs>
        <w:spacing w:line="312" w:lineRule="auto"/>
        <w:ind w:firstLine="720"/>
        <w:rPr>
          <w:ins w:id="252" w:author="Harri Seppänen" w:date="2015-02-04T15:47:00Z"/>
          <w:rStyle w:val="Bodytext"/>
          <w:color w:val="000000"/>
          <w:sz w:val="28"/>
          <w:szCs w:val="28"/>
          <w:lang w:eastAsia="vi-VN"/>
        </w:rPr>
      </w:pPr>
      <w:ins w:id="253" w:author="Harri Seppänen" w:date="2015-02-04T15:47:00Z">
        <w:r>
          <w:rPr>
            <w:rStyle w:val="Bodytext"/>
            <w:color w:val="000000"/>
            <w:sz w:val="28"/>
            <w:szCs w:val="28"/>
            <w:lang w:eastAsia="vi-VN"/>
          </w:rPr>
          <w:t>4</w:t>
        </w:r>
      </w:ins>
      <w:ins w:id="254" w:author="Harri Seppänen" w:date="2015-02-02T14:39:00Z">
        <w:r w:rsidR="00C70AF9">
          <w:rPr>
            <w:rStyle w:val="Bodytext"/>
            <w:color w:val="000000"/>
            <w:sz w:val="28"/>
            <w:szCs w:val="28"/>
            <w:lang w:eastAsia="vi-VN"/>
          </w:rPr>
          <w:t>.</w:t>
        </w:r>
      </w:ins>
      <w:ins w:id="255" w:author="Harri Seppänen" w:date="2015-02-02T14:40:00Z">
        <w:r w:rsidR="00C70AF9">
          <w:rPr>
            <w:rStyle w:val="Bodytext"/>
            <w:color w:val="000000"/>
            <w:sz w:val="28"/>
            <w:szCs w:val="28"/>
            <w:lang w:eastAsia="vi-VN"/>
          </w:rPr>
          <w:t xml:space="preserve"> </w:t>
        </w:r>
      </w:ins>
      <w:ins w:id="256" w:author="Harri Seppänen" w:date="2015-02-02T14:39:00Z">
        <w:r w:rsidR="00C70AF9">
          <w:rPr>
            <w:rStyle w:val="Bodytext"/>
            <w:color w:val="000000"/>
            <w:sz w:val="28"/>
            <w:szCs w:val="28"/>
            <w:lang w:eastAsia="vi-VN"/>
          </w:rPr>
          <w:t>Provide information to organizations involved in</w:t>
        </w:r>
      </w:ins>
      <w:ins w:id="257" w:author="Harri Seppänen" w:date="2015-02-02T14:37:00Z">
        <w:r w:rsidR="00C70AF9" w:rsidRPr="008D701A">
          <w:rPr>
            <w:rStyle w:val="Bodytext"/>
            <w:color w:val="000000"/>
            <w:sz w:val="28"/>
            <w:szCs w:val="28"/>
            <w:lang w:eastAsia="vi-VN"/>
          </w:rPr>
          <w:t xml:space="preserve"> </w:t>
        </w:r>
      </w:ins>
      <w:ins w:id="258" w:author="Harri Seppänen" w:date="2015-02-03T11:31:00Z">
        <w:r w:rsidR="00B370D3">
          <w:rPr>
            <w:rStyle w:val="Bodytext"/>
            <w:color w:val="000000"/>
            <w:sz w:val="28"/>
            <w:szCs w:val="28"/>
            <w:lang w:eastAsia="vi-VN"/>
          </w:rPr>
          <w:t xml:space="preserve">forest </w:t>
        </w:r>
      </w:ins>
      <w:ins w:id="259" w:author="Harri Seppänen" w:date="2015-02-03T11:32:00Z">
        <w:r w:rsidR="00B370D3">
          <w:rPr>
            <w:rStyle w:val="Bodytext"/>
            <w:color w:val="000000"/>
            <w:sz w:val="28"/>
            <w:szCs w:val="28"/>
            <w:lang w:eastAsia="vi-VN"/>
          </w:rPr>
          <w:t>industries</w:t>
        </w:r>
      </w:ins>
      <w:ins w:id="260" w:author="Harri Seppänen" w:date="2015-02-03T11:31:00Z">
        <w:r w:rsidR="00B370D3">
          <w:rPr>
            <w:rStyle w:val="Bodytext"/>
            <w:color w:val="000000"/>
            <w:sz w:val="28"/>
            <w:szCs w:val="28"/>
            <w:lang w:eastAsia="vi-VN"/>
          </w:rPr>
          <w:t xml:space="preserve"> </w:t>
        </w:r>
      </w:ins>
      <w:ins w:id="261" w:author="Harri Seppänen" w:date="2015-02-03T11:32:00Z">
        <w:r w:rsidR="00B370D3">
          <w:rPr>
            <w:rStyle w:val="Bodytext"/>
            <w:color w:val="000000"/>
            <w:sz w:val="28"/>
            <w:szCs w:val="28"/>
            <w:lang w:eastAsia="vi-VN"/>
          </w:rPr>
          <w:t xml:space="preserve">and </w:t>
        </w:r>
      </w:ins>
      <w:ins w:id="262" w:author="Harri Seppänen" w:date="2015-02-02T14:37:00Z">
        <w:r w:rsidR="00C70AF9">
          <w:rPr>
            <w:rStyle w:val="Bodytext"/>
            <w:color w:val="000000"/>
            <w:sz w:val="28"/>
            <w:szCs w:val="28"/>
            <w:lang w:eastAsia="vi-VN"/>
          </w:rPr>
          <w:t>timber production</w:t>
        </w:r>
        <w:r w:rsidR="00C70AF9" w:rsidRPr="008D701A">
          <w:rPr>
            <w:rStyle w:val="Bodytext"/>
            <w:color w:val="000000"/>
            <w:sz w:val="28"/>
            <w:szCs w:val="28"/>
            <w:lang w:eastAsia="vi-VN"/>
          </w:rPr>
          <w:t>.</w:t>
        </w:r>
      </w:ins>
    </w:p>
    <w:p w:rsidR="00752848" w:rsidRPr="008D701A" w:rsidRDefault="00752848" w:rsidP="00C70AF9">
      <w:pPr>
        <w:pStyle w:val="Bodytext1"/>
        <w:shd w:val="clear" w:color="auto" w:fill="auto"/>
        <w:tabs>
          <w:tab w:val="left" w:pos="514"/>
        </w:tabs>
        <w:spacing w:line="312" w:lineRule="auto"/>
        <w:ind w:firstLine="720"/>
        <w:rPr>
          <w:ins w:id="263" w:author="Harri Seppänen" w:date="2015-02-02T14:37:00Z"/>
          <w:sz w:val="28"/>
          <w:szCs w:val="28"/>
        </w:rPr>
      </w:pPr>
      <w:ins w:id="264" w:author="Harri Seppänen" w:date="2015-02-04T15:47:00Z">
        <w:r>
          <w:rPr>
            <w:rStyle w:val="Bodytext"/>
            <w:color w:val="000000"/>
            <w:sz w:val="28"/>
            <w:szCs w:val="28"/>
            <w:lang w:eastAsia="vi-VN"/>
          </w:rPr>
          <w:t>5. Provide information based on requests by st</w:t>
        </w:r>
      </w:ins>
      <w:ins w:id="265" w:author="Harri Seppänen" w:date="2015-02-04T15:48:00Z">
        <w:r>
          <w:rPr>
            <w:rStyle w:val="Bodytext"/>
            <w:color w:val="000000"/>
            <w:sz w:val="28"/>
            <w:szCs w:val="28"/>
            <w:lang w:eastAsia="vi-VN"/>
          </w:rPr>
          <w:t>a</w:t>
        </w:r>
      </w:ins>
      <w:ins w:id="266" w:author="Harri Seppänen" w:date="2015-02-04T15:47:00Z">
        <w:r>
          <w:rPr>
            <w:rStyle w:val="Bodytext"/>
            <w:color w:val="000000"/>
            <w:sz w:val="28"/>
            <w:szCs w:val="28"/>
            <w:lang w:eastAsia="vi-VN"/>
          </w:rPr>
          <w:t>k</w:t>
        </w:r>
      </w:ins>
      <w:ins w:id="267" w:author="Harri Seppänen" w:date="2015-02-04T15:48:00Z">
        <w:r>
          <w:rPr>
            <w:rStyle w:val="Bodytext"/>
            <w:color w:val="000000"/>
            <w:sz w:val="28"/>
            <w:szCs w:val="28"/>
            <w:lang w:eastAsia="vi-VN"/>
          </w:rPr>
          <w:t>e</w:t>
        </w:r>
      </w:ins>
      <w:ins w:id="268" w:author="Harri Seppänen" w:date="2015-02-04T15:47:00Z">
        <w:r>
          <w:rPr>
            <w:rStyle w:val="Bodytext"/>
            <w:color w:val="000000"/>
            <w:sz w:val="28"/>
            <w:szCs w:val="28"/>
            <w:lang w:eastAsia="vi-VN"/>
          </w:rPr>
          <w:t xml:space="preserve">holders. </w:t>
        </w:r>
      </w:ins>
    </w:p>
    <w:p w:rsidR="00B370D3" w:rsidRDefault="00B370D3" w:rsidP="00C70AF9">
      <w:pPr>
        <w:spacing w:after="160" w:line="256" w:lineRule="auto"/>
        <w:ind w:left="360"/>
        <w:rPr>
          <w:ins w:id="269" w:author="Harri Seppänen" w:date="2015-02-03T11:31:00Z"/>
          <w:rStyle w:val="Bodytext3"/>
          <w:b w:val="0"/>
          <w:color w:val="000000"/>
          <w:sz w:val="28"/>
          <w:szCs w:val="28"/>
          <w:lang w:eastAsia="vi-VN"/>
        </w:rPr>
      </w:pPr>
    </w:p>
    <w:p w:rsidR="00C70AF9" w:rsidRDefault="00B370D3" w:rsidP="00C70AF9">
      <w:pPr>
        <w:spacing w:after="160" w:line="256" w:lineRule="auto"/>
        <w:ind w:left="360"/>
        <w:rPr>
          <w:ins w:id="270" w:author="Harri Seppänen" w:date="2015-02-03T14:32:00Z"/>
          <w:rStyle w:val="Bodytext3"/>
          <w:color w:val="000000"/>
          <w:sz w:val="28"/>
          <w:szCs w:val="28"/>
          <w:lang w:eastAsia="vi-VN"/>
        </w:rPr>
      </w:pPr>
      <w:ins w:id="271" w:author="Harri Seppänen" w:date="2015-02-03T11:32:00Z">
        <w:r w:rsidRPr="00EF762E">
          <w:rPr>
            <w:rStyle w:val="Bodytext3"/>
            <w:color w:val="000000"/>
            <w:sz w:val="28"/>
            <w:szCs w:val="28"/>
            <w:lang w:eastAsia="vi-VN"/>
          </w:rPr>
          <w:t xml:space="preserve">Article </w:t>
        </w:r>
      </w:ins>
      <w:ins w:id="272" w:author="Harri Seppänen" w:date="2015-02-03T14:22:00Z">
        <w:r w:rsidR="00B60CD0">
          <w:rPr>
            <w:rStyle w:val="Bodytext3"/>
            <w:color w:val="000000"/>
            <w:sz w:val="28"/>
            <w:szCs w:val="28"/>
            <w:lang w:eastAsia="vi-VN"/>
          </w:rPr>
          <w:t>8.1</w:t>
        </w:r>
      </w:ins>
      <w:ins w:id="273" w:author="Harri Seppänen" w:date="2015-02-03T11:32:00Z">
        <w:r w:rsidRPr="00EF762E">
          <w:rPr>
            <w:rStyle w:val="Bodytext3"/>
            <w:color w:val="000000"/>
            <w:sz w:val="28"/>
            <w:szCs w:val="28"/>
            <w:lang w:eastAsia="vi-VN"/>
          </w:rPr>
          <w:t xml:space="preserve"> </w:t>
        </w:r>
      </w:ins>
      <w:ins w:id="274" w:author="Harri Seppänen" w:date="2015-02-03T11:31:00Z">
        <w:r w:rsidRPr="00EF762E">
          <w:rPr>
            <w:rStyle w:val="Bodytext3"/>
            <w:color w:val="000000"/>
            <w:sz w:val="28"/>
            <w:szCs w:val="28"/>
            <w:lang w:eastAsia="vi-VN"/>
          </w:rPr>
          <w:t>Sharing data and information</w:t>
        </w:r>
      </w:ins>
    </w:p>
    <w:p w:rsidR="009B33F7" w:rsidRPr="009B33F7" w:rsidRDefault="009B33F7" w:rsidP="009B33F7">
      <w:pPr>
        <w:spacing w:line="312" w:lineRule="auto"/>
        <w:ind w:firstLine="720"/>
        <w:jc w:val="both"/>
        <w:rPr>
          <w:ins w:id="275" w:author="Harri Seppänen" w:date="2015-02-03T14:32:00Z"/>
          <w:sz w:val="28"/>
          <w:szCs w:val="28"/>
        </w:rPr>
      </w:pPr>
      <w:ins w:id="276" w:author="Harri Seppänen" w:date="2015-02-03T14:32:00Z">
        <w:r w:rsidRPr="009B33F7">
          <w:rPr>
            <w:sz w:val="28"/>
            <w:szCs w:val="28"/>
          </w:rPr>
          <w:t xml:space="preserve">Data owner </w:t>
        </w:r>
      </w:ins>
      <w:ins w:id="277" w:author="Harri Seppänen" w:date="2015-02-04T15:40:00Z">
        <w:r w:rsidR="00AB3906">
          <w:rPr>
            <w:sz w:val="28"/>
            <w:szCs w:val="28"/>
          </w:rPr>
          <w:t xml:space="preserve">will </w:t>
        </w:r>
      </w:ins>
      <w:ins w:id="278" w:author="Harri Seppänen" w:date="2015-02-03T14:32:00Z">
        <w:r>
          <w:rPr>
            <w:sz w:val="28"/>
            <w:szCs w:val="28"/>
          </w:rPr>
          <w:t>appoint data custodian and data steward</w:t>
        </w:r>
      </w:ins>
      <w:ins w:id="279" w:author="Harri Seppänen" w:date="2015-02-03T14:33:00Z">
        <w:r>
          <w:rPr>
            <w:sz w:val="28"/>
            <w:szCs w:val="28"/>
          </w:rPr>
          <w:t xml:space="preserve">. </w:t>
        </w:r>
      </w:ins>
      <w:ins w:id="280" w:author="Harri Seppänen" w:date="2015-02-03T14:32:00Z">
        <w:r w:rsidRPr="009B33F7">
          <w:rPr>
            <w:sz w:val="28"/>
            <w:szCs w:val="28"/>
          </w:rPr>
          <w:t>Various users can access the data based on specific user rights which are determined in agreements between the data owner and the user.</w:t>
        </w:r>
      </w:ins>
    </w:p>
    <w:p w:rsidR="00C70AF9" w:rsidRPr="00124446" w:rsidRDefault="00C70AF9" w:rsidP="00124446">
      <w:pPr>
        <w:spacing w:line="312" w:lineRule="auto"/>
        <w:ind w:firstLine="720"/>
        <w:jc w:val="both"/>
        <w:rPr>
          <w:ins w:id="281" w:author="Harri Seppänen" w:date="2015-02-02T14:35:00Z"/>
          <w:sz w:val="28"/>
          <w:szCs w:val="28"/>
        </w:rPr>
      </w:pPr>
      <w:ins w:id="282" w:author="Harri Seppänen" w:date="2015-02-02T14:35:00Z">
        <w:r w:rsidRPr="00124446">
          <w:rPr>
            <w:sz w:val="28"/>
            <w:szCs w:val="28"/>
          </w:rPr>
          <w:t xml:space="preserve">The data and information created by </w:t>
        </w:r>
        <w:proofErr w:type="spellStart"/>
        <w:r w:rsidRPr="00124446">
          <w:rPr>
            <w:sz w:val="28"/>
            <w:szCs w:val="28"/>
          </w:rPr>
          <w:t>GoV</w:t>
        </w:r>
        <w:proofErr w:type="spellEnd"/>
        <w:r w:rsidRPr="00124446">
          <w:rPr>
            <w:sz w:val="28"/>
            <w:szCs w:val="28"/>
          </w:rPr>
          <w:t xml:space="preserve"> funding can be accessed free of charge in accordance to the permission policy maintained by the </w:t>
        </w:r>
      </w:ins>
      <w:ins w:id="283" w:author="Harri Seppänen" w:date="2015-02-02T14:36:00Z">
        <w:r w:rsidRPr="00124446">
          <w:rPr>
            <w:sz w:val="28"/>
            <w:szCs w:val="28"/>
          </w:rPr>
          <w:t>Vietnam Administration of Forestry</w:t>
        </w:r>
      </w:ins>
      <w:ins w:id="284" w:author="Harri Seppänen" w:date="2015-02-02T14:35:00Z">
        <w:r w:rsidRPr="00124446">
          <w:rPr>
            <w:sz w:val="28"/>
            <w:szCs w:val="28"/>
          </w:rPr>
          <w:t xml:space="preserve">. </w:t>
        </w:r>
      </w:ins>
      <w:ins w:id="285" w:author="Harri Seppänen" w:date="2015-02-02T14:36:00Z">
        <w:r w:rsidRPr="00124446">
          <w:rPr>
            <w:sz w:val="28"/>
            <w:szCs w:val="28"/>
          </w:rPr>
          <w:t xml:space="preserve">Vietnam Administration of Forestry </w:t>
        </w:r>
      </w:ins>
      <w:ins w:id="286" w:author="Harri Seppänen" w:date="2015-02-02T14:35:00Z">
        <w:r w:rsidRPr="00124446">
          <w:rPr>
            <w:sz w:val="28"/>
            <w:szCs w:val="28"/>
          </w:rPr>
          <w:t>will open access to the data upon application of the user and registration of the user in the FORMIS account management system</w:t>
        </w:r>
      </w:ins>
    </w:p>
    <w:p w:rsidR="00C70AF9" w:rsidRPr="00124446" w:rsidRDefault="00C70AF9" w:rsidP="00124446">
      <w:pPr>
        <w:spacing w:line="312" w:lineRule="auto"/>
        <w:ind w:firstLine="720"/>
        <w:jc w:val="both"/>
        <w:rPr>
          <w:ins w:id="287" w:author="Harri Seppänen" w:date="2015-02-02T14:35:00Z"/>
          <w:sz w:val="28"/>
          <w:szCs w:val="28"/>
        </w:rPr>
      </w:pPr>
      <w:ins w:id="288" w:author="Harri Seppänen" w:date="2015-02-02T14:35:00Z">
        <w:r w:rsidRPr="00124446">
          <w:rPr>
            <w:sz w:val="28"/>
            <w:szCs w:val="28"/>
          </w:rPr>
          <w:t xml:space="preserve">Third party data will be shared in accordance to the terms and conditions attached to the use of the data. </w:t>
        </w:r>
      </w:ins>
      <w:ins w:id="289" w:author="Harri Seppänen" w:date="2015-02-04T15:49:00Z">
        <w:r w:rsidR="00752848">
          <w:rPr>
            <w:sz w:val="28"/>
            <w:szCs w:val="28"/>
          </w:rPr>
          <w:t>Specific permissions will be granted by data owner.</w:t>
        </w:r>
      </w:ins>
    </w:p>
    <w:p w:rsidR="00C70AF9" w:rsidRPr="00124446" w:rsidRDefault="00C70AF9" w:rsidP="00124446">
      <w:pPr>
        <w:spacing w:line="312" w:lineRule="auto"/>
        <w:ind w:firstLine="720"/>
        <w:jc w:val="both"/>
        <w:rPr>
          <w:ins w:id="290" w:author="Harri Seppänen" w:date="2015-02-02T14:35:00Z"/>
          <w:sz w:val="28"/>
          <w:szCs w:val="28"/>
        </w:rPr>
      </w:pPr>
      <w:ins w:id="291" w:author="Harri Seppänen" w:date="2015-02-02T14:35:00Z">
        <w:r w:rsidRPr="00124446">
          <w:rPr>
            <w:sz w:val="28"/>
            <w:szCs w:val="28"/>
          </w:rPr>
          <w:t>Data subject to ‘data protection’ legislation will be shared in accordance to the legislation</w:t>
        </w:r>
      </w:ins>
      <w:ins w:id="292" w:author="Harri Seppänen" w:date="2015-02-02T14:36:00Z">
        <w:r w:rsidRPr="00124446">
          <w:rPr>
            <w:sz w:val="28"/>
            <w:szCs w:val="28"/>
          </w:rPr>
          <w:t>.</w:t>
        </w:r>
      </w:ins>
    </w:p>
    <w:p w:rsidR="006A4FF4" w:rsidRDefault="006A4FF4" w:rsidP="008D701A">
      <w:pPr>
        <w:spacing w:line="312" w:lineRule="auto"/>
        <w:ind w:firstLine="720"/>
        <w:jc w:val="both"/>
        <w:rPr>
          <w:b/>
          <w:bCs/>
          <w:sz w:val="28"/>
          <w:szCs w:val="28"/>
        </w:rPr>
      </w:pPr>
    </w:p>
    <w:p w:rsidR="00ED1243" w:rsidRDefault="005A016D" w:rsidP="008D701A">
      <w:pPr>
        <w:spacing w:line="312" w:lineRule="auto"/>
        <w:ind w:firstLine="720"/>
        <w:jc w:val="both"/>
        <w:rPr>
          <w:ins w:id="293" w:author="Harri Seppänen" w:date="2015-02-02T14:44:00Z"/>
          <w:b/>
          <w:bCs/>
          <w:sz w:val="28"/>
          <w:szCs w:val="28"/>
        </w:rPr>
      </w:pPr>
      <w:proofErr w:type="gramStart"/>
      <w:r w:rsidRPr="008D701A">
        <w:rPr>
          <w:b/>
          <w:bCs/>
          <w:sz w:val="28"/>
          <w:szCs w:val="28"/>
        </w:rPr>
        <w:t>Article</w:t>
      </w:r>
      <w:r w:rsidR="005C1242" w:rsidRPr="008D701A">
        <w:rPr>
          <w:b/>
          <w:bCs/>
          <w:sz w:val="28"/>
          <w:szCs w:val="28"/>
        </w:rPr>
        <w:t xml:space="preserve"> 9</w:t>
      </w:r>
      <w:r w:rsidR="00ED1243" w:rsidRPr="008D701A">
        <w:rPr>
          <w:b/>
          <w:bCs/>
          <w:sz w:val="28"/>
          <w:szCs w:val="28"/>
        </w:rPr>
        <w:t>.</w:t>
      </w:r>
      <w:proofErr w:type="gramEnd"/>
      <w:r w:rsidR="00ED1243" w:rsidRPr="008D701A">
        <w:rPr>
          <w:b/>
          <w:bCs/>
          <w:sz w:val="28"/>
          <w:szCs w:val="28"/>
        </w:rPr>
        <w:t xml:space="preserve"> </w:t>
      </w:r>
      <w:ins w:id="294" w:author="Harri Seppänen" w:date="2015-02-03T11:33:00Z">
        <w:r w:rsidR="00B370D3">
          <w:rPr>
            <w:b/>
            <w:bCs/>
            <w:sz w:val="28"/>
            <w:szCs w:val="28"/>
          </w:rPr>
          <w:t xml:space="preserve"> Coordinating the development of</w:t>
        </w:r>
      </w:ins>
      <w:r w:rsidRPr="008D701A">
        <w:rPr>
          <w:b/>
          <w:bCs/>
          <w:sz w:val="28"/>
          <w:szCs w:val="28"/>
        </w:rPr>
        <w:t xml:space="preserve"> the </w:t>
      </w:r>
      <w:r w:rsidR="00A86B76" w:rsidRPr="008D701A">
        <w:rPr>
          <w:b/>
          <w:bCs/>
          <w:sz w:val="28"/>
          <w:szCs w:val="28"/>
        </w:rPr>
        <w:t xml:space="preserve">Management Information System </w:t>
      </w:r>
      <w:bookmarkStart w:id="295" w:name="_GoBack"/>
      <w:bookmarkEnd w:id="295"/>
    </w:p>
    <w:p w:rsidR="008B23F9" w:rsidRDefault="008B23F9" w:rsidP="008B23F9">
      <w:pPr>
        <w:spacing w:line="312" w:lineRule="auto"/>
        <w:ind w:firstLine="720"/>
        <w:jc w:val="both"/>
        <w:rPr>
          <w:ins w:id="296" w:author="Harri Seppänen" w:date="2015-02-03T11:34:00Z"/>
          <w:sz w:val="28"/>
          <w:szCs w:val="28"/>
        </w:rPr>
      </w:pPr>
      <w:ins w:id="297" w:author="Harri Seppänen" w:date="2015-02-02T14:46:00Z">
        <w:r w:rsidRPr="008D701A">
          <w:rPr>
            <w:sz w:val="28"/>
            <w:szCs w:val="28"/>
          </w:rPr>
          <w:t>Vietnam Administration of Forestry</w:t>
        </w:r>
        <w:r w:rsidRPr="008B23F9">
          <w:rPr>
            <w:sz w:val="28"/>
            <w:szCs w:val="28"/>
          </w:rPr>
          <w:t xml:space="preserve"> </w:t>
        </w:r>
      </w:ins>
      <w:ins w:id="298" w:author="Harri Seppänen" w:date="2015-02-02T14:45:00Z">
        <w:r w:rsidRPr="008B23F9">
          <w:rPr>
            <w:sz w:val="28"/>
            <w:szCs w:val="28"/>
          </w:rPr>
          <w:t>will appoint a unit</w:t>
        </w:r>
      </w:ins>
      <w:ins w:id="299" w:author="Harri Seppänen" w:date="2015-02-03T11:35:00Z">
        <w:r w:rsidR="00B370D3">
          <w:rPr>
            <w:sz w:val="28"/>
            <w:szCs w:val="28"/>
          </w:rPr>
          <w:t xml:space="preserve"> </w:t>
        </w:r>
        <w:r w:rsidR="00B370D3" w:rsidRPr="008B23F9">
          <w:rPr>
            <w:sz w:val="28"/>
            <w:szCs w:val="28"/>
          </w:rPr>
          <w:t xml:space="preserve">responsible for IT management </w:t>
        </w:r>
      </w:ins>
      <w:ins w:id="300" w:author="Harri Seppänen" w:date="2015-02-02T14:45:00Z">
        <w:r w:rsidRPr="008B23F9">
          <w:rPr>
            <w:sz w:val="28"/>
            <w:szCs w:val="28"/>
          </w:rPr>
          <w:t>for promoting and coordinating the integration of data and applications into the FORMIS platform</w:t>
        </w:r>
      </w:ins>
      <w:ins w:id="301" w:author="Harri Seppänen" w:date="2015-02-02T14:47:00Z">
        <w:r>
          <w:rPr>
            <w:sz w:val="28"/>
            <w:szCs w:val="28"/>
          </w:rPr>
          <w:t>.</w:t>
        </w:r>
      </w:ins>
    </w:p>
    <w:p w:rsidR="00B370D3" w:rsidRPr="008B23F9" w:rsidRDefault="00B370D3" w:rsidP="00B370D3">
      <w:pPr>
        <w:spacing w:line="312" w:lineRule="auto"/>
        <w:ind w:firstLine="720"/>
        <w:jc w:val="both"/>
        <w:rPr>
          <w:ins w:id="302" w:author="Harri Seppänen" w:date="2015-02-03T11:34:00Z"/>
          <w:sz w:val="28"/>
          <w:szCs w:val="28"/>
        </w:rPr>
      </w:pPr>
      <w:ins w:id="303" w:author="Harri Seppänen" w:date="2015-02-03T11:34:00Z">
        <w:r>
          <w:rPr>
            <w:sz w:val="28"/>
            <w:szCs w:val="28"/>
          </w:rPr>
          <w:t>The</w:t>
        </w:r>
        <w:r w:rsidRPr="008B23F9">
          <w:rPr>
            <w:sz w:val="28"/>
            <w:szCs w:val="28"/>
          </w:rPr>
          <w:t xml:space="preserve"> unit </w:t>
        </w:r>
      </w:ins>
      <w:ins w:id="304" w:author="Harri Seppänen" w:date="2015-02-03T11:36:00Z">
        <w:r w:rsidRPr="008B23F9">
          <w:rPr>
            <w:sz w:val="28"/>
            <w:szCs w:val="28"/>
          </w:rPr>
          <w:t xml:space="preserve">responsible </w:t>
        </w:r>
      </w:ins>
      <w:ins w:id="305" w:author="Harri Seppänen" w:date="2015-02-03T11:35:00Z">
        <w:r w:rsidRPr="008B23F9">
          <w:rPr>
            <w:sz w:val="28"/>
            <w:szCs w:val="28"/>
          </w:rPr>
          <w:t xml:space="preserve">for IT management </w:t>
        </w:r>
      </w:ins>
      <w:ins w:id="306" w:author="Harri Seppänen" w:date="2015-02-03T11:34:00Z">
        <w:r>
          <w:rPr>
            <w:sz w:val="28"/>
            <w:szCs w:val="28"/>
          </w:rPr>
          <w:t>will coordinat</w:t>
        </w:r>
      </w:ins>
      <w:ins w:id="307" w:author="Harri Seppänen" w:date="2015-02-03T11:35:00Z">
        <w:r>
          <w:rPr>
            <w:sz w:val="28"/>
            <w:szCs w:val="28"/>
          </w:rPr>
          <w:t>e</w:t>
        </w:r>
      </w:ins>
      <w:ins w:id="308" w:author="Harri Seppänen" w:date="2015-02-03T11:34:00Z">
        <w:r w:rsidRPr="008B23F9">
          <w:rPr>
            <w:sz w:val="28"/>
            <w:szCs w:val="28"/>
          </w:rPr>
          <w:t xml:space="preserve"> information sys</w:t>
        </w:r>
        <w:r>
          <w:rPr>
            <w:sz w:val="28"/>
            <w:szCs w:val="28"/>
          </w:rPr>
          <w:t xml:space="preserve">tem development projects under </w:t>
        </w:r>
        <w:r w:rsidRPr="008D701A">
          <w:rPr>
            <w:sz w:val="28"/>
            <w:szCs w:val="28"/>
          </w:rPr>
          <w:t>Vietnam Administration of Forestry</w:t>
        </w:r>
        <w:r w:rsidRPr="008B23F9">
          <w:rPr>
            <w:sz w:val="28"/>
            <w:szCs w:val="28"/>
          </w:rPr>
          <w:t xml:space="preserve"> so as to </w:t>
        </w:r>
        <w:r w:rsidRPr="008B23F9">
          <w:rPr>
            <w:sz w:val="28"/>
            <w:szCs w:val="28"/>
          </w:rPr>
          <w:lastRenderedPageBreak/>
          <w:t>maintain cost-effective information system architecture and streamline investment in ICT</w:t>
        </w:r>
        <w:r>
          <w:rPr>
            <w:sz w:val="28"/>
            <w:szCs w:val="28"/>
          </w:rPr>
          <w:t>.</w:t>
        </w:r>
      </w:ins>
    </w:p>
    <w:p w:rsidR="008B23F9" w:rsidRPr="008B23F9" w:rsidRDefault="008B23F9" w:rsidP="008B23F9">
      <w:pPr>
        <w:spacing w:line="312" w:lineRule="auto"/>
        <w:ind w:firstLine="720"/>
        <w:jc w:val="both"/>
        <w:rPr>
          <w:ins w:id="309" w:author="Harri Seppänen" w:date="2015-02-02T14:45:00Z"/>
          <w:sz w:val="28"/>
          <w:szCs w:val="28"/>
        </w:rPr>
      </w:pPr>
      <w:ins w:id="310" w:author="Harri Seppänen" w:date="2015-02-02T14:45:00Z">
        <w:r w:rsidRPr="008B23F9">
          <w:rPr>
            <w:sz w:val="28"/>
            <w:szCs w:val="28"/>
          </w:rPr>
          <w:t>The unit responsible for IT management will ensure conformance to the intellectual property rights in connection to creating data resources or developing software</w:t>
        </w:r>
      </w:ins>
      <w:ins w:id="311" w:author="Harri Seppänen" w:date="2015-02-02T15:12:00Z">
        <w:r w:rsidR="00AC6419">
          <w:rPr>
            <w:sz w:val="28"/>
            <w:szCs w:val="28"/>
          </w:rPr>
          <w:t xml:space="preserve">. </w:t>
        </w:r>
      </w:ins>
    </w:p>
    <w:p w:rsidR="008B23F9" w:rsidRPr="008D701A" w:rsidRDefault="008B23F9" w:rsidP="008D701A">
      <w:pPr>
        <w:spacing w:line="312" w:lineRule="auto"/>
        <w:ind w:firstLine="720"/>
        <w:jc w:val="both"/>
        <w:rPr>
          <w:sz w:val="28"/>
          <w:szCs w:val="28"/>
        </w:rPr>
      </w:pPr>
    </w:p>
    <w:p w:rsidR="00205DCF" w:rsidRPr="008D701A" w:rsidDel="004E6683" w:rsidRDefault="00ED1243" w:rsidP="008D701A">
      <w:pPr>
        <w:spacing w:line="312" w:lineRule="auto"/>
        <w:ind w:firstLine="720"/>
        <w:jc w:val="both"/>
        <w:rPr>
          <w:del w:id="312" w:author="Harri Seppänen" w:date="2015-02-03T11:36:00Z"/>
          <w:sz w:val="28"/>
          <w:szCs w:val="28"/>
        </w:rPr>
      </w:pPr>
      <w:del w:id="313" w:author="Harri Seppänen" w:date="2015-02-03T11:36:00Z">
        <w:r w:rsidRPr="008D701A" w:rsidDel="004E6683">
          <w:rPr>
            <w:sz w:val="28"/>
            <w:szCs w:val="28"/>
          </w:rPr>
          <w:delText xml:space="preserve">1. </w:delText>
        </w:r>
        <w:r w:rsidR="00205DCF" w:rsidRPr="008D701A" w:rsidDel="004E6683">
          <w:rPr>
            <w:sz w:val="28"/>
            <w:szCs w:val="28"/>
          </w:rPr>
          <w:delText xml:space="preserve">The </w:delText>
        </w:r>
      </w:del>
      <w:del w:id="314" w:author="Harri Seppänen" w:date="2015-01-22T15:02:00Z">
        <w:r w:rsidR="00205DCF" w:rsidRPr="00694D2D" w:rsidDel="00014E66">
          <w:rPr>
            <w:sz w:val="28"/>
            <w:szCs w:val="28"/>
          </w:rPr>
          <w:delText xml:space="preserve">data </w:delText>
        </w:r>
      </w:del>
      <w:del w:id="315" w:author="Harri Seppänen" w:date="2015-02-03T11:36:00Z">
        <w:r w:rsidR="00205DCF" w:rsidRPr="00694D2D" w:rsidDel="004E6683">
          <w:rPr>
            <w:sz w:val="28"/>
            <w:szCs w:val="28"/>
          </w:rPr>
          <w:delText xml:space="preserve">information office </w:delText>
        </w:r>
      </w:del>
      <w:del w:id="316" w:author="Harri Seppänen" w:date="2015-01-22T15:03:00Z">
        <w:r w:rsidR="00205DCF" w:rsidRPr="00694D2D" w:rsidDel="00014E66">
          <w:rPr>
            <w:sz w:val="28"/>
            <w:szCs w:val="28"/>
          </w:rPr>
          <w:delText xml:space="preserve">of the </w:delText>
        </w:r>
        <w:r w:rsidR="00067E49" w:rsidRPr="00694D2D" w:rsidDel="00014E66">
          <w:rPr>
            <w:sz w:val="28"/>
            <w:szCs w:val="28"/>
          </w:rPr>
          <w:delText>Office</w:delText>
        </w:r>
        <w:r w:rsidR="00067E49" w:rsidRPr="008D701A" w:rsidDel="00014E66">
          <w:rPr>
            <w:sz w:val="28"/>
            <w:szCs w:val="28"/>
          </w:rPr>
          <w:delText xml:space="preserve"> </w:delText>
        </w:r>
      </w:del>
      <w:del w:id="317" w:author="Harri Seppänen" w:date="2015-02-03T11:36:00Z">
        <w:r w:rsidR="00067E49" w:rsidRPr="008D701A" w:rsidDel="004E6683">
          <w:rPr>
            <w:sz w:val="28"/>
            <w:szCs w:val="28"/>
          </w:rPr>
          <w:delText xml:space="preserve">of Vietnam Administration of Forestry </w:delText>
        </w:r>
        <w:r w:rsidR="00205DCF" w:rsidRPr="008D701A" w:rsidDel="004E6683">
          <w:rPr>
            <w:sz w:val="28"/>
            <w:szCs w:val="28"/>
          </w:rPr>
          <w:delText xml:space="preserve">is the unit that </w:delText>
        </w:r>
      </w:del>
      <w:del w:id="318" w:author="Harri Seppänen" w:date="2015-01-22T15:00:00Z">
        <w:r w:rsidR="00205DCF" w:rsidRPr="008D701A" w:rsidDel="00014E66">
          <w:rPr>
            <w:sz w:val="28"/>
            <w:szCs w:val="28"/>
          </w:rPr>
          <w:delText>has function of</w:delText>
        </w:r>
      </w:del>
      <w:del w:id="319" w:author="Harri Seppänen" w:date="2015-02-03T11:36:00Z">
        <w:r w:rsidR="00205DCF" w:rsidRPr="008D701A" w:rsidDel="004E6683">
          <w:rPr>
            <w:sz w:val="28"/>
            <w:szCs w:val="28"/>
          </w:rPr>
          <w:delText xml:space="preserve"> management system, responsible for managing and maintaining the operation of the system,</w:delText>
        </w:r>
        <w:r w:rsidR="00F52A62" w:rsidRPr="008D701A" w:rsidDel="004E6683">
          <w:rPr>
            <w:sz w:val="28"/>
            <w:szCs w:val="28"/>
          </w:rPr>
          <w:delText xml:space="preserve"> report to the office of the Vietnam administration of forestry quarterly about the operational st</w:delText>
        </w:r>
        <w:r w:rsidR="003858B6" w:rsidDel="004E6683">
          <w:rPr>
            <w:sz w:val="28"/>
            <w:szCs w:val="28"/>
          </w:rPr>
          <w:delText>atus of the system and the arising</w:delText>
        </w:r>
        <w:r w:rsidR="00F52A62" w:rsidRPr="008D701A" w:rsidDel="004E6683">
          <w:rPr>
            <w:sz w:val="28"/>
            <w:szCs w:val="28"/>
          </w:rPr>
          <w:delText xml:space="preserve"> problems.</w:delText>
        </w:r>
      </w:del>
    </w:p>
    <w:p w:rsidR="00E41C74" w:rsidRDefault="003858B6" w:rsidP="008D701A">
      <w:pPr>
        <w:spacing w:line="312" w:lineRule="auto"/>
        <w:ind w:firstLine="720"/>
        <w:jc w:val="both"/>
        <w:rPr>
          <w:ins w:id="320" w:author="Harri Seppänen" w:date="2015-02-02T14:42:00Z"/>
          <w:sz w:val="28"/>
          <w:szCs w:val="28"/>
        </w:rPr>
      </w:pPr>
      <w:del w:id="321" w:author="Harri Seppänen" w:date="2015-02-03T11:36:00Z">
        <w:r w:rsidDel="004E6683">
          <w:rPr>
            <w:sz w:val="28"/>
            <w:szCs w:val="28"/>
          </w:rPr>
          <w:delText xml:space="preserve">2. </w:delText>
        </w:r>
        <w:r w:rsidRPr="00694D2D" w:rsidDel="004E6683">
          <w:rPr>
            <w:sz w:val="28"/>
            <w:szCs w:val="28"/>
          </w:rPr>
          <w:delText>The units of the Vietnam Administration of F</w:delText>
        </w:r>
        <w:r w:rsidR="00E41C74" w:rsidRPr="00694D2D" w:rsidDel="004E6683">
          <w:rPr>
            <w:sz w:val="28"/>
            <w:szCs w:val="28"/>
          </w:rPr>
          <w:delText xml:space="preserve">orestry, forestry information groups under the department of Agriculture and Rural Development </w:delText>
        </w:r>
        <w:r w:rsidR="00C032CA" w:rsidRPr="00694D2D" w:rsidDel="004E6683">
          <w:rPr>
            <w:sz w:val="28"/>
            <w:szCs w:val="28"/>
          </w:rPr>
          <w:delText xml:space="preserve">have responsibility </w:delText>
        </w:r>
        <w:r w:rsidR="00E41C74" w:rsidRPr="00694D2D" w:rsidDel="004E6683">
          <w:rPr>
            <w:sz w:val="28"/>
            <w:szCs w:val="28"/>
          </w:rPr>
          <w:delText>for exploitation and protection system and delegate the specialized or concurrent</w:delText>
        </w:r>
        <w:r w:rsidR="007E34E5" w:rsidRPr="00694D2D" w:rsidDel="004E6683">
          <w:rPr>
            <w:sz w:val="28"/>
            <w:szCs w:val="28"/>
          </w:rPr>
          <w:delText xml:space="preserve"> officers</w:delText>
        </w:r>
        <w:r w:rsidRPr="00694D2D" w:rsidDel="004E6683">
          <w:rPr>
            <w:sz w:val="28"/>
            <w:szCs w:val="28"/>
          </w:rPr>
          <w:delText xml:space="preserve"> to</w:delText>
        </w:r>
        <w:r w:rsidR="007E34E5" w:rsidRPr="00694D2D" w:rsidDel="004E6683">
          <w:rPr>
            <w:sz w:val="28"/>
            <w:szCs w:val="28"/>
          </w:rPr>
          <w:delText xml:space="preserve"> take charge of </w:delText>
        </w:r>
        <w:r w:rsidR="00997FD2" w:rsidRPr="00694D2D" w:rsidDel="004E6683">
          <w:rPr>
            <w:sz w:val="28"/>
            <w:szCs w:val="28"/>
          </w:rPr>
          <w:delText>the unit's network administration</w:delText>
        </w:r>
      </w:del>
      <w:r w:rsidR="007E34E5" w:rsidRPr="008D701A">
        <w:rPr>
          <w:sz w:val="28"/>
          <w:szCs w:val="28"/>
        </w:rPr>
        <w:t>.</w:t>
      </w:r>
    </w:p>
    <w:p w:rsidR="008B23F9" w:rsidRPr="008D701A" w:rsidRDefault="008B23F9" w:rsidP="008D701A">
      <w:pPr>
        <w:spacing w:line="312" w:lineRule="auto"/>
        <w:ind w:firstLine="720"/>
        <w:jc w:val="both"/>
        <w:rPr>
          <w:sz w:val="28"/>
          <w:szCs w:val="28"/>
        </w:rPr>
      </w:pPr>
      <w:commentRangeStart w:id="322"/>
    </w:p>
    <w:p w:rsidR="000B5B3E" w:rsidRPr="008D701A" w:rsidRDefault="009D2C61" w:rsidP="008D701A">
      <w:pPr>
        <w:spacing w:line="312" w:lineRule="auto"/>
        <w:ind w:firstLine="720"/>
        <w:jc w:val="both"/>
        <w:rPr>
          <w:b/>
          <w:sz w:val="28"/>
          <w:szCs w:val="28"/>
        </w:rPr>
      </w:pPr>
      <w:proofErr w:type="gramStart"/>
      <w:r w:rsidRPr="008D701A">
        <w:rPr>
          <w:b/>
          <w:sz w:val="28"/>
          <w:szCs w:val="28"/>
        </w:rPr>
        <w:t>Article</w:t>
      </w:r>
      <w:r w:rsidR="00F15F67" w:rsidRPr="008D701A">
        <w:rPr>
          <w:b/>
          <w:sz w:val="28"/>
          <w:szCs w:val="28"/>
        </w:rPr>
        <w:t xml:space="preserve"> 10</w:t>
      </w:r>
      <w:r w:rsidR="00CD0E44" w:rsidRPr="008D701A">
        <w:rPr>
          <w:b/>
          <w:sz w:val="28"/>
          <w:szCs w:val="28"/>
        </w:rPr>
        <w:t>.</w:t>
      </w:r>
      <w:proofErr w:type="gramEnd"/>
      <w:ins w:id="323" w:author="Harri Seppänen" w:date="2015-02-03T14:22:00Z">
        <w:r w:rsidR="00CF2F4A">
          <w:rPr>
            <w:b/>
            <w:sz w:val="28"/>
            <w:szCs w:val="28"/>
          </w:rPr>
          <w:t xml:space="preserve"> </w:t>
        </w:r>
      </w:ins>
      <w:r w:rsidRPr="008D701A">
        <w:rPr>
          <w:b/>
          <w:sz w:val="28"/>
          <w:szCs w:val="28"/>
        </w:rPr>
        <w:t>The fu</w:t>
      </w:r>
      <w:r w:rsidR="008B7657">
        <w:rPr>
          <w:b/>
          <w:sz w:val="28"/>
          <w:szCs w:val="28"/>
        </w:rPr>
        <w:t>nction of the information unit</w:t>
      </w:r>
      <w:r w:rsidRPr="008D701A">
        <w:rPr>
          <w:b/>
          <w:sz w:val="28"/>
          <w:szCs w:val="28"/>
        </w:rPr>
        <w:t xml:space="preserve"> of the </w:t>
      </w:r>
      <w:r w:rsidR="00067E49" w:rsidRPr="008D701A">
        <w:rPr>
          <w:b/>
          <w:sz w:val="28"/>
          <w:szCs w:val="28"/>
        </w:rPr>
        <w:t>Office of Vietnam Administration of Forestry</w:t>
      </w:r>
    </w:p>
    <w:p w:rsidR="007B6093" w:rsidRPr="00DF35A0" w:rsidDel="00F74109" w:rsidRDefault="00FC61C3" w:rsidP="008D701A">
      <w:pPr>
        <w:spacing w:line="312" w:lineRule="auto"/>
        <w:ind w:firstLine="720"/>
        <w:jc w:val="both"/>
        <w:rPr>
          <w:del w:id="324" w:author="Harri Seppänen" w:date="2015-02-02T14:54:00Z"/>
          <w:sz w:val="28"/>
          <w:szCs w:val="28"/>
        </w:rPr>
      </w:pPr>
      <w:r w:rsidRPr="004B42C1">
        <w:rPr>
          <w:sz w:val="28"/>
          <w:szCs w:val="28"/>
        </w:rPr>
        <w:t xml:space="preserve">The </w:t>
      </w:r>
      <w:ins w:id="325" w:author="Harri Seppänen" w:date="2015-02-02T14:55:00Z">
        <w:r w:rsidR="00F74109" w:rsidRPr="004B42C1">
          <w:rPr>
            <w:sz w:val="28"/>
            <w:szCs w:val="28"/>
          </w:rPr>
          <w:t xml:space="preserve">unit responsible for IT management </w:t>
        </w:r>
      </w:ins>
      <w:r w:rsidRPr="004B42C1">
        <w:rPr>
          <w:sz w:val="28"/>
          <w:szCs w:val="28"/>
        </w:rPr>
        <w:t xml:space="preserve">of the </w:t>
      </w:r>
      <w:r w:rsidR="00067E49" w:rsidRPr="00DF35A0">
        <w:rPr>
          <w:sz w:val="28"/>
          <w:szCs w:val="28"/>
        </w:rPr>
        <w:t>Office of Vietnam Administration of Forestry</w:t>
      </w:r>
      <w:r w:rsidRPr="00DF35A0">
        <w:rPr>
          <w:sz w:val="28"/>
          <w:szCs w:val="28"/>
        </w:rPr>
        <w:t xml:space="preserve">, </w:t>
      </w:r>
      <w:ins w:id="326" w:author="Harri Seppänen" w:date="2015-01-22T15:03:00Z">
        <w:r w:rsidR="00014E66" w:rsidRPr="00DF35A0">
          <w:rPr>
            <w:sz w:val="28"/>
            <w:szCs w:val="28"/>
          </w:rPr>
          <w:t xml:space="preserve">and </w:t>
        </w:r>
      </w:ins>
      <w:r w:rsidRPr="00DF35A0">
        <w:rPr>
          <w:sz w:val="28"/>
          <w:szCs w:val="28"/>
        </w:rPr>
        <w:t xml:space="preserve">has following </w:t>
      </w:r>
      <w:proofErr w:type="spellStart"/>
      <w:r w:rsidRPr="00DF35A0">
        <w:rPr>
          <w:sz w:val="28"/>
          <w:szCs w:val="28"/>
        </w:rPr>
        <w:t>functions:</w:t>
      </w:r>
      <w:del w:id="327" w:author="Harri Seppänen" w:date="2015-02-02T14:54:00Z">
        <w:r w:rsidRPr="00DF35A0" w:rsidDel="00F74109">
          <w:rPr>
            <w:sz w:val="28"/>
            <w:szCs w:val="28"/>
          </w:rPr>
          <w:delText xml:space="preserve"> </w:delText>
        </w:r>
      </w:del>
    </w:p>
    <w:p w:rsidR="00F74109" w:rsidRPr="00DF35A0" w:rsidRDefault="00F74109" w:rsidP="00F74109">
      <w:pPr>
        <w:pStyle w:val="ListParagraph"/>
        <w:numPr>
          <w:ilvl w:val="0"/>
          <w:numId w:val="17"/>
        </w:numPr>
        <w:spacing w:line="312" w:lineRule="auto"/>
        <w:jc w:val="both"/>
        <w:rPr>
          <w:ins w:id="328" w:author="Harri Seppänen" w:date="2015-02-02T14:53:00Z"/>
          <w:rFonts w:ascii="Times New Roman" w:hAnsi="Times New Roman" w:cs="Times New Roman"/>
          <w:sz w:val="28"/>
          <w:szCs w:val="28"/>
        </w:rPr>
      </w:pPr>
      <w:bookmarkStart w:id="329" w:name="_Toc409518857"/>
      <w:ins w:id="330" w:author="Harri Seppänen" w:date="2015-02-02T15:00:00Z">
        <w:r w:rsidRPr="00DF35A0">
          <w:rPr>
            <w:rFonts w:ascii="Times New Roman" w:hAnsi="Times New Roman" w:cs="Times New Roman"/>
            <w:sz w:val="28"/>
            <w:szCs w:val="28"/>
          </w:rPr>
          <w:t>Development</w:t>
        </w:r>
        <w:proofErr w:type="spellEnd"/>
        <w:r w:rsidRPr="00DF35A0">
          <w:rPr>
            <w:rFonts w:ascii="Times New Roman" w:hAnsi="Times New Roman" w:cs="Times New Roman"/>
            <w:sz w:val="28"/>
            <w:szCs w:val="28"/>
          </w:rPr>
          <w:t xml:space="preserve"> and </w:t>
        </w:r>
      </w:ins>
      <w:ins w:id="331" w:author="Harri Seppänen" w:date="2015-02-02T15:05:00Z">
        <w:r w:rsidR="00DF35A0" w:rsidRPr="00DF35A0">
          <w:rPr>
            <w:rFonts w:ascii="Times New Roman" w:hAnsi="Times New Roman" w:cs="Times New Roman"/>
            <w:sz w:val="28"/>
            <w:szCs w:val="28"/>
          </w:rPr>
          <w:t>implementation</w:t>
        </w:r>
      </w:ins>
      <w:ins w:id="332" w:author="Harri Seppänen" w:date="2015-02-02T15:00:00Z">
        <w:r w:rsidRPr="00DF35A0">
          <w:rPr>
            <w:rFonts w:ascii="Times New Roman" w:hAnsi="Times New Roman" w:cs="Times New Roman"/>
            <w:sz w:val="28"/>
            <w:szCs w:val="28"/>
          </w:rPr>
          <w:t xml:space="preserve"> of </w:t>
        </w:r>
      </w:ins>
      <w:ins w:id="333" w:author="Harri Seppänen" w:date="2015-02-02T14:53:00Z">
        <w:r w:rsidRPr="00DF35A0">
          <w:rPr>
            <w:rFonts w:ascii="Times New Roman" w:hAnsi="Times New Roman" w:cs="Times New Roman"/>
            <w:sz w:val="28"/>
            <w:szCs w:val="28"/>
          </w:rPr>
          <w:t>IT strategy</w:t>
        </w:r>
        <w:bookmarkEnd w:id="329"/>
      </w:ins>
    </w:p>
    <w:p w:rsidR="00F74109" w:rsidRPr="00DF35A0" w:rsidRDefault="00F74109" w:rsidP="00DF35A0">
      <w:pPr>
        <w:pStyle w:val="ListParagraph"/>
        <w:numPr>
          <w:ilvl w:val="0"/>
          <w:numId w:val="19"/>
        </w:numPr>
        <w:spacing w:line="312" w:lineRule="auto"/>
        <w:jc w:val="both"/>
        <w:rPr>
          <w:ins w:id="334" w:author="Harri Seppänen" w:date="2015-02-02T14:53:00Z"/>
          <w:rFonts w:ascii="Times New Roman" w:hAnsi="Times New Roman" w:cs="Times New Roman"/>
          <w:sz w:val="28"/>
          <w:szCs w:val="28"/>
        </w:rPr>
      </w:pPr>
      <w:ins w:id="335" w:author="Harri Seppänen" w:date="2015-02-02T14:53:00Z">
        <w:r w:rsidRPr="00DF35A0">
          <w:rPr>
            <w:rFonts w:ascii="Times New Roman" w:hAnsi="Times New Roman" w:cs="Times New Roman"/>
            <w:sz w:val="28"/>
            <w:szCs w:val="28"/>
          </w:rPr>
          <w:t xml:space="preserve">preparation and implementation of </w:t>
        </w:r>
        <w:proofErr w:type="spellStart"/>
        <w:r w:rsidRPr="00DF35A0">
          <w:rPr>
            <w:rFonts w:ascii="Times New Roman" w:hAnsi="Times New Roman" w:cs="Times New Roman"/>
            <w:sz w:val="28"/>
            <w:szCs w:val="28"/>
          </w:rPr>
          <w:t>VNForest</w:t>
        </w:r>
        <w:proofErr w:type="spellEnd"/>
        <w:r w:rsidRPr="00DF35A0">
          <w:rPr>
            <w:rFonts w:ascii="Times New Roman" w:hAnsi="Times New Roman" w:cs="Times New Roman"/>
            <w:sz w:val="28"/>
            <w:szCs w:val="28"/>
          </w:rPr>
          <w:t xml:space="preserve"> IT strategy</w:t>
        </w:r>
      </w:ins>
    </w:p>
    <w:p w:rsidR="00F74109" w:rsidRPr="00DF35A0" w:rsidRDefault="00F74109" w:rsidP="00DF35A0">
      <w:pPr>
        <w:pStyle w:val="ListParagraph"/>
        <w:numPr>
          <w:ilvl w:val="0"/>
          <w:numId w:val="19"/>
        </w:numPr>
        <w:spacing w:line="312" w:lineRule="auto"/>
        <w:jc w:val="both"/>
        <w:rPr>
          <w:ins w:id="336" w:author="Harri Seppänen" w:date="2015-02-02T14:53:00Z"/>
          <w:rFonts w:ascii="Times New Roman" w:hAnsi="Times New Roman" w:cs="Times New Roman"/>
          <w:sz w:val="28"/>
          <w:szCs w:val="28"/>
        </w:rPr>
      </w:pPr>
      <w:ins w:id="337" w:author="Harri Seppänen" w:date="2015-02-02T14:53:00Z">
        <w:r w:rsidRPr="00DF35A0">
          <w:rPr>
            <w:rFonts w:ascii="Times New Roman" w:hAnsi="Times New Roman" w:cs="Times New Roman"/>
            <w:sz w:val="28"/>
            <w:szCs w:val="28"/>
          </w:rPr>
          <w:t>IT Governance</w:t>
        </w:r>
      </w:ins>
    </w:p>
    <w:p w:rsidR="00F74109" w:rsidRPr="00DF35A0" w:rsidRDefault="00F74109" w:rsidP="00DF35A0">
      <w:pPr>
        <w:pStyle w:val="ListParagraph"/>
        <w:numPr>
          <w:ilvl w:val="0"/>
          <w:numId w:val="19"/>
        </w:numPr>
        <w:spacing w:line="312" w:lineRule="auto"/>
        <w:jc w:val="both"/>
        <w:rPr>
          <w:ins w:id="338" w:author="Harri Seppänen" w:date="2015-02-02T14:53:00Z"/>
          <w:rFonts w:ascii="Times New Roman" w:hAnsi="Times New Roman" w:cs="Times New Roman"/>
          <w:sz w:val="28"/>
          <w:szCs w:val="28"/>
        </w:rPr>
      </w:pPr>
      <w:ins w:id="339" w:author="Harri Seppänen" w:date="2015-02-02T14:53:00Z">
        <w:r w:rsidRPr="00DF35A0">
          <w:rPr>
            <w:rFonts w:ascii="Times New Roman" w:hAnsi="Times New Roman" w:cs="Times New Roman"/>
            <w:sz w:val="28"/>
            <w:szCs w:val="28"/>
          </w:rPr>
          <w:t xml:space="preserve">Implement </w:t>
        </w:r>
        <w:proofErr w:type="spellStart"/>
        <w:r w:rsidRPr="00DF35A0">
          <w:rPr>
            <w:rFonts w:ascii="Times New Roman" w:hAnsi="Times New Roman" w:cs="Times New Roman"/>
            <w:sz w:val="28"/>
            <w:szCs w:val="28"/>
          </w:rPr>
          <w:t>eGovernment</w:t>
        </w:r>
        <w:proofErr w:type="spellEnd"/>
        <w:r w:rsidRPr="00DF35A0">
          <w:rPr>
            <w:rFonts w:ascii="Times New Roman" w:hAnsi="Times New Roman" w:cs="Times New Roman"/>
            <w:sz w:val="28"/>
            <w:szCs w:val="28"/>
          </w:rPr>
          <w:t xml:space="preserve">, Administrative Reform programs under </w:t>
        </w:r>
        <w:proofErr w:type="spellStart"/>
        <w:r w:rsidRPr="00DF35A0">
          <w:rPr>
            <w:rFonts w:ascii="Times New Roman" w:hAnsi="Times New Roman" w:cs="Times New Roman"/>
            <w:sz w:val="28"/>
            <w:szCs w:val="28"/>
          </w:rPr>
          <w:t>VNForest</w:t>
        </w:r>
        <w:proofErr w:type="spellEnd"/>
      </w:ins>
    </w:p>
    <w:p w:rsidR="00F74109" w:rsidRPr="00DF35A0" w:rsidRDefault="00F74109" w:rsidP="00F74109">
      <w:pPr>
        <w:pStyle w:val="ListParagraph"/>
        <w:numPr>
          <w:ilvl w:val="0"/>
          <w:numId w:val="17"/>
        </w:numPr>
        <w:spacing w:line="312" w:lineRule="auto"/>
        <w:jc w:val="both"/>
        <w:rPr>
          <w:ins w:id="340" w:author="Harri Seppänen" w:date="2015-02-02T14:53:00Z"/>
          <w:rFonts w:ascii="Times New Roman" w:hAnsi="Times New Roman" w:cs="Times New Roman"/>
          <w:sz w:val="28"/>
          <w:szCs w:val="28"/>
        </w:rPr>
      </w:pPr>
      <w:bookmarkStart w:id="341" w:name="_Toc409518858"/>
      <w:ins w:id="342" w:author="Harri Seppänen" w:date="2015-02-02T14:58:00Z">
        <w:r w:rsidRPr="00DF35A0">
          <w:rPr>
            <w:rFonts w:ascii="Times New Roman" w:hAnsi="Times New Roman" w:cs="Times New Roman"/>
            <w:sz w:val="28"/>
            <w:szCs w:val="28"/>
          </w:rPr>
          <w:t>S</w:t>
        </w:r>
      </w:ins>
      <w:ins w:id="343" w:author="Harri Seppänen" w:date="2015-02-02T14:53:00Z">
        <w:r w:rsidRPr="00DF35A0">
          <w:rPr>
            <w:rFonts w:ascii="Times New Roman" w:hAnsi="Times New Roman" w:cs="Times New Roman"/>
            <w:sz w:val="28"/>
            <w:szCs w:val="28"/>
          </w:rPr>
          <w:t>ystem development</w:t>
        </w:r>
        <w:bookmarkEnd w:id="341"/>
      </w:ins>
    </w:p>
    <w:p w:rsidR="00F74109" w:rsidRPr="00DF35A0" w:rsidRDefault="00F74109" w:rsidP="00F74109">
      <w:pPr>
        <w:pStyle w:val="ListParagraph"/>
        <w:numPr>
          <w:ilvl w:val="0"/>
          <w:numId w:val="19"/>
        </w:numPr>
        <w:spacing w:line="312" w:lineRule="auto"/>
        <w:jc w:val="both"/>
        <w:rPr>
          <w:ins w:id="344" w:author="Harri Seppänen" w:date="2015-02-02T14:53:00Z"/>
          <w:rFonts w:ascii="Times New Roman" w:hAnsi="Times New Roman" w:cs="Times New Roman"/>
          <w:sz w:val="28"/>
          <w:szCs w:val="28"/>
        </w:rPr>
      </w:pPr>
      <w:ins w:id="345" w:author="Harri Seppänen" w:date="2015-02-02T14:53:00Z">
        <w:r w:rsidRPr="00DF35A0">
          <w:rPr>
            <w:rFonts w:ascii="Times New Roman" w:hAnsi="Times New Roman" w:cs="Times New Roman"/>
            <w:sz w:val="28"/>
            <w:szCs w:val="28"/>
          </w:rPr>
          <w:t xml:space="preserve">management of system development projects within </w:t>
        </w:r>
        <w:proofErr w:type="spellStart"/>
        <w:r w:rsidRPr="00DF35A0">
          <w:rPr>
            <w:rFonts w:ascii="Times New Roman" w:hAnsi="Times New Roman" w:cs="Times New Roman"/>
            <w:sz w:val="28"/>
            <w:szCs w:val="28"/>
          </w:rPr>
          <w:t>VNForest</w:t>
        </w:r>
        <w:proofErr w:type="spellEnd"/>
      </w:ins>
    </w:p>
    <w:p w:rsidR="00F74109" w:rsidRPr="00DF35A0" w:rsidRDefault="00F74109" w:rsidP="00F74109">
      <w:pPr>
        <w:pStyle w:val="ListParagraph"/>
        <w:numPr>
          <w:ilvl w:val="0"/>
          <w:numId w:val="19"/>
        </w:numPr>
        <w:spacing w:line="312" w:lineRule="auto"/>
        <w:jc w:val="both"/>
        <w:rPr>
          <w:ins w:id="346" w:author="Harri Seppänen" w:date="2015-02-02T14:53:00Z"/>
          <w:rFonts w:ascii="Times New Roman" w:hAnsi="Times New Roman" w:cs="Times New Roman"/>
          <w:sz w:val="28"/>
          <w:szCs w:val="28"/>
        </w:rPr>
      </w:pPr>
      <w:ins w:id="347" w:author="Harri Seppänen" w:date="2015-02-02T14:53:00Z">
        <w:r w:rsidRPr="00DF35A0">
          <w:rPr>
            <w:rFonts w:ascii="Times New Roman" w:hAnsi="Times New Roman" w:cs="Times New Roman"/>
            <w:sz w:val="28"/>
            <w:szCs w:val="28"/>
          </w:rPr>
          <w:t>make sure that system development is in line with FORMIS architecture</w:t>
        </w:r>
      </w:ins>
    </w:p>
    <w:p w:rsidR="00F74109" w:rsidRPr="00DF35A0" w:rsidRDefault="00F74109" w:rsidP="00F74109">
      <w:pPr>
        <w:pStyle w:val="ListParagraph"/>
        <w:numPr>
          <w:ilvl w:val="0"/>
          <w:numId w:val="19"/>
        </w:numPr>
        <w:spacing w:line="312" w:lineRule="auto"/>
        <w:jc w:val="both"/>
        <w:rPr>
          <w:ins w:id="348" w:author="Harri Seppänen" w:date="2015-02-02T14:53:00Z"/>
          <w:rFonts w:ascii="Times New Roman" w:hAnsi="Times New Roman" w:cs="Times New Roman"/>
          <w:sz w:val="28"/>
          <w:szCs w:val="28"/>
        </w:rPr>
      </w:pPr>
      <w:ins w:id="349" w:author="Harri Seppänen" w:date="2015-02-02T14:53:00Z">
        <w:r w:rsidRPr="00DF35A0">
          <w:rPr>
            <w:rFonts w:ascii="Times New Roman" w:hAnsi="Times New Roman" w:cs="Times New Roman"/>
            <w:sz w:val="28"/>
            <w:szCs w:val="28"/>
          </w:rPr>
          <w:t xml:space="preserve">Carry out small scale IT related research &amp; development tasks </w:t>
        </w:r>
      </w:ins>
    </w:p>
    <w:p w:rsidR="00F74109" w:rsidRPr="00DF35A0" w:rsidRDefault="00F74109" w:rsidP="00F74109">
      <w:pPr>
        <w:pStyle w:val="ListParagraph"/>
        <w:numPr>
          <w:ilvl w:val="0"/>
          <w:numId w:val="17"/>
        </w:numPr>
        <w:spacing w:line="312" w:lineRule="auto"/>
        <w:jc w:val="both"/>
        <w:rPr>
          <w:ins w:id="350" w:author="Harri Seppänen" w:date="2015-02-02T14:53:00Z"/>
          <w:rFonts w:ascii="Times New Roman" w:hAnsi="Times New Roman" w:cs="Times New Roman"/>
          <w:sz w:val="28"/>
          <w:szCs w:val="28"/>
        </w:rPr>
      </w:pPr>
      <w:bookmarkStart w:id="351" w:name="_Toc409518859"/>
      <w:ins w:id="352" w:author="Harri Seppänen" w:date="2015-02-02T14:53:00Z">
        <w:r w:rsidRPr="00DF35A0">
          <w:rPr>
            <w:rFonts w:ascii="Times New Roman" w:hAnsi="Times New Roman" w:cs="Times New Roman"/>
            <w:sz w:val="28"/>
            <w:szCs w:val="28"/>
          </w:rPr>
          <w:t>System maintenance and administration tasks</w:t>
        </w:r>
        <w:bookmarkEnd w:id="351"/>
      </w:ins>
    </w:p>
    <w:p w:rsidR="00F74109" w:rsidRPr="00DF35A0" w:rsidRDefault="00F74109" w:rsidP="00F74109">
      <w:pPr>
        <w:pStyle w:val="ListParagraph"/>
        <w:numPr>
          <w:ilvl w:val="0"/>
          <w:numId w:val="18"/>
        </w:numPr>
        <w:spacing w:line="312" w:lineRule="auto"/>
        <w:jc w:val="both"/>
        <w:rPr>
          <w:ins w:id="353" w:author="Harri Seppänen" w:date="2015-02-02T14:53:00Z"/>
          <w:rFonts w:ascii="Times New Roman" w:hAnsi="Times New Roman" w:cs="Times New Roman"/>
          <w:sz w:val="28"/>
          <w:szCs w:val="28"/>
        </w:rPr>
      </w:pPr>
      <w:ins w:id="354" w:author="Harri Seppänen" w:date="2015-02-02T14:53:00Z">
        <w:r w:rsidRPr="00DF35A0">
          <w:rPr>
            <w:rFonts w:ascii="Times New Roman" w:hAnsi="Times New Roman" w:cs="Times New Roman"/>
            <w:sz w:val="28"/>
            <w:szCs w:val="28"/>
          </w:rPr>
          <w:lastRenderedPageBreak/>
          <w:t xml:space="preserve">management of servers hosting Forest Resource Database, FORMIS Platform, </w:t>
        </w:r>
        <w:proofErr w:type="spellStart"/>
        <w:r w:rsidRPr="00DF35A0">
          <w:rPr>
            <w:rFonts w:ascii="Times New Roman" w:hAnsi="Times New Roman" w:cs="Times New Roman"/>
            <w:sz w:val="28"/>
            <w:szCs w:val="28"/>
          </w:rPr>
          <w:t>VNForest</w:t>
        </w:r>
        <w:proofErr w:type="spellEnd"/>
        <w:r w:rsidRPr="00DF35A0">
          <w:rPr>
            <w:rFonts w:ascii="Times New Roman" w:hAnsi="Times New Roman" w:cs="Times New Roman"/>
            <w:sz w:val="28"/>
            <w:szCs w:val="28"/>
          </w:rPr>
          <w:t xml:space="preserve"> Portal and applications developed in FORMIS phase 1</w:t>
        </w:r>
      </w:ins>
    </w:p>
    <w:p w:rsidR="00F74109" w:rsidRPr="00DF35A0" w:rsidRDefault="00F74109" w:rsidP="00F74109">
      <w:pPr>
        <w:pStyle w:val="ListParagraph"/>
        <w:numPr>
          <w:ilvl w:val="0"/>
          <w:numId w:val="18"/>
        </w:numPr>
        <w:spacing w:line="312" w:lineRule="auto"/>
        <w:jc w:val="both"/>
        <w:rPr>
          <w:ins w:id="355" w:author="Harri Seppänen" w:date="2015-02-02T14:53:00Z"/>
          <w:rFonts w:ascii="Times New Roman" w:hAnsi="Times New Roman" w:cs="Times New Roman"/>
          <w:sz w:val="28"/>
          <w:szCs w:val="28"/>
        </w:rPr>
      </w:pPr>
      <w:ins w:id="356" w:author="Harri Seppänen" w:date="2015-02-02T14:53:00Z">
        <w:r w:rsidRPr="00DF35A0">
          <w:rPr>
            <w:rFonts w:ascii="Times New Roman" w:hAnsi="Times New Roman" w:cs="Times New Roman"/>
            <w:sz w:val="28"/>
            <w:szCs w:val="28"/>
          </w:rPr>
          <w:t>maintenance of FORMIS applications</w:t>
        </w:r>
      </w:ins>
    </w:p>
    <w:p w:rsidR="00F74109" w:rsidRPr="00DF35A0" w:rsidRDefault="00F74109" w:rsidP="00F74109">
      <w:pPr>
        <w:pStyle w:val="ListParagraph"/>
        <w:numPr>
          <w:ilvl w:val="0"/>
          <w:numId w:val="18"/>
        </w:numPr>
        <w:spacing w:line="312" w:lineRule="auto"/>
        <w:jc w:val="both"/>
        <w:rPr>
          <w:ins w:id="357" w:author="Harri Seppänen" w:date="2015-02-02T14:53:00Z"/>
          <w:rFonts w:ascii="Times New Roman" w:hAnsi="Times New Roman" w:cs="Times New Roman"/>
          <w:sz w:val="28"/>
          <w:szCs w:val="28"/>
        </w:rPr>
      </w:pPr>
      <w:ins w:id="358" w:author="Harri Seppänen" w:date="2015-02-02T14:53:00Z">
        <w:r w:rsidRPr="00DF35A0">
          <w:rPr>
            <w:rFonts w:ascii="Times New Roman" w:hAnsi="Times New Roman" w:cs="Times New Roman"/>
            <w:sz w:val="28"/>
            <w:szCs w:val="28"/>
          </w:rPr>
          <w:t xml:space="preserve">maintenance of </w:t>
        </w:r>
        <w:proofErr w:type="spellStart"/>
        <w:r w:rsidRPr="00DF35A0">
          <w:rPr>
            <w:rFonts w:ascii="Times New Roman" w:hAnsi="Times New Roman" w:cs="Times New Roman"/>
            <w:sz w:val="28"/>
            <w:szCs w:val="28"/>
          </w:rPr>
          <w:t>VNForest</w:t>
        </w:r>
        <w:proofErr w:type="spellEnd"/>
        <w:r w:rsidRPr="00DF35A0">
          <w:rPr>
            <w:rFonts w:ascii="Times New Roman" w:hAnsi="Times New Roman" w:cs="Times New Roman"/>
            <w:sz w:val="28"/>
            <w:szCs w:val="28"/>
          </w:rPr>
          <w:t xml:space="preserve"> network</w:t>
        </w:r>
      </w:ins>
    </w:p>
    <w:p w:rsidR="00F74109" w:rsidRPr="00DF35A0" w:rsidRDefault="00F74109" w:rsidP="00F74109">
      <w:pPr>
        <w:pStyle w:val="ListParagraph"/>
        <w:numPr>
          <w:ilvl w:val="0"/>
          <w:numId w:val="17"/>
        </w:numPr>
        <w:spacing w:line="312" w:lineRule="auto"/>
        <w:jc w:val="both"/>
        <w:rPr>
          <w:ins w:id="359" w:author="Harri Seppänen" w:date="2015-02-02T14:53:00Z"/>
          <w:rFonts w:ascii="Times New Roman" w:hAnsi="Times New Roman" w:cs="Times New Roman"/>
          <w:sz w:val="28"/>
          <w:szCs w:val="28"/>
        </w:rPr>
      </w:pPr>
      <w:bookmarkStart w:id="360" w:name="_Toc409518860"/>
      <w:ins w:id="361" w:author="Harri Seppänen" w:date="2015-02-02T14:53:00Z">
        <w:r w:rsidRPr="00DF35A0">
          <w:rPr>
            <w:rFonts w:ascii="Times New Roman" w:hAnsi="Times New Roman" w:cs="Times New Roman"/>
            <w:sz w:val="28"/>
            <w:szCs w:val="28"/>
          </w:rPr>
          <w:t>Coordination of IT procurements</w:t>
        </w:r>
        <w:bookmarkEnd w:id="360"/>
      </w:ins>
    </w:p>
    <w:p w:rsidR="00F74109" w:rsidRPr="00DF35A0" w:rsidRDefault="00F74109" w:rsidP="00F74109">
      <w:pPr>
        <w:pStyle w:val="ListParagraph"/>
        <w:numPr>
          <w:ilvl w:val="0"/>
          <w:numId w:val="20"/>
        </w:numPr>
        <w:spacing w:line="312" w:lineRule="auto"/>
        <w:jc w:val="both"/>
        <w:rPr>
          <w:ins w:id="362" w:author="Harri Seppänen" w:date="2015-02-02T14:53:00Z"/>
          <w:rFonts w:ascii="Times New Roman" w:hAnsi="Times New Roman" w:cs="Times New Roman"/>
          <w:sz w:val="28"/>
          <w:szCs w:val="28"/>
        </w:rPr>
      </w:pPr>
      <w:ins w:id="363" w:author="Harri Seppänen" w:date="2015-02-02T14:53:00Z">
        <w:r w:rsidRPr="00DF35A0">
          <w:rPr>
            <w:rFonts w:ascii="Times New Roman" w:hAnsi="Times New Roman" w:cs="Times New Roman"/>
            <w:sz w:val="28"/>
            <w:szCs w:val="28"/>
          </w:rPr>
          <w:t>preparation of system requirement specifications</w:t>
        </w:r>
      </w:ins>
    </w:p>
    <w:p w:rsidR="00F74109" w:rsidRPr="00DF35A0" w:rsidRDefault="00F74109" w:rsidP="00F74109">
      <w:pPr>
        <w:pStyle w:val="ListParagraph"/>
        <w:numPr>
          <w:ilvl w:val="0"/>
          <w:numId w:val="20"/>
        </w:numPr>
        <w:spacing w:line="312" w:lineRule="auto"/>
        <w:jc w:val="both"/>
        <w:rPr>
          <w:ins w:id="364" w:author="Harri Seppänen" w:date="2015-02-02T14:53:00Z"/>
          <w:rFonts w:ascii="Times New Roman" w:hAnsi="Times New Roman" w:cs="Times New Roman"/>
          <w:sz w:val="28"/>
          <w:szCs w:val="28"/>
        </w:rPr>
      </w:pPr>
      <w:ins w:id="365" w:author="Harri Seppänen" w:date="2015-02-02T14:53:00Z">
        <w:r w:rsidRPr="00DF35A0">
          <w:rPr>
            <w:rFonts w:ascii="Times New Roman" w:hAnsi="Times New Roman" w:cs="Times New Roman"/>
            <w:sz w:val="28"/>
            <w:szCs w:val="28"/>
          </w:rPr>
          <w:t>management of IT tendering processes</w:t>
        </w:r>
      </w:ins>
    </w:p>
    <w:p w:rsidR="00F74109" w:rsidRPr="00DF35A0" w:rsidRDefault="00F74109" w:rsidP="00F74109">
      <w:pPr>
        <w:pStyle w:val="ListParagraph"/>
        <w:numPr>
          <w:ilvl w:val="0"/>
          <w:numId w:val="20"/>
        </w:numPr>
        <w:spacing w:line="312" w:lineRule="auto"/>
        <w:jc w:val="both"/>
        <w:rPr>
          <w:ins w:id="366" w:author="Harri Seppänen" w:date="2015-02-02T14:53:00Z"/>
          <w:rFonts w:ascii="Times New Roman" w:hAnsi="Times New Roman" w:cs="Times New Roman"/>
          <w:sz w:val="28"/>
          <w:szCs w:val="28"/>
        </w:rPr>
      </w:pPr>
      <w:ins w:id="367" w:author="Harri Seppänen" w:date="2015-02-02T14:53:00Z">
        <w:r w:rsidRPr="00DF35A0">
          <w:rPr>
            <w:rFonts w:ascii="Times New Roman" w:hAnsi="Times New Roman" w:cs="Times New Roman"/>
            <w:sz w:val="28"/>
            <w:szCs w:val="28"/>
          </w:rPr>
          <w:t>management of hardware procurement and leasing</w:t>
        </w:r>
      </w:ins>
    </w:p>
    <w:p w:rsidR="00F74109" w:rsidRPr="00DF35A0" w:rsidRDefault="00F74109" w:rsidP="00F74109">
      <w:pPr>
        <w:pStyle w:val="ListParagraph"/>
        <w:numPr>
          <w:ilvl w:val="0"/>
          <w:numId w:val="20"/>
        </w:numPr>
        <w:spacing w:line="312" w:lineRule="auto"/>
        <w:jc w:val="both"/>
        <w:rPr>
          <w:ins w:id="368" w:author="Harri Seppänen" w:date="2015-02-02T14:53:00Z"/>
          <w:rFonts w:ascii="Times New Roman" w:hAnsi="Times New Roman" w:cs="Times New Roman"/>
          <w:sz w:val="28"/>
          <w:szCs w:val="28"/>
        </w:rPr>
      </w:pPr>
      <w:ins w:id="369" w:author="Harri Seppänen" w:date="2015-02-02T14:53:00Z">
        <w:r w:rsidRPr="00DF35A0">
          <w:rPr>
            <w:rFonts w:ascii="Times New Roman" w:hAnsi="Times New Roman" w:cs="Times New Roman"/>
            <w:sz w:val="28"/>
            <w:szCs w:val="28"/>
          </w:rPr>
          <w:t>management of procurement agreements</w:t>
        </w:r>
      </w:ins>
    </w:p>
    <w:p w:rsidR="00F74109" w:rsidRPr="00DF35A0" w:rsidRDefault="00F74109" w:rsidP="00F74109">
      <w:pPr>
        <w:pStyle w:val="ListParagraph"/>
        <w:numPr>
          <w:ilvl w:val="0"/>
          <w:numId w:val="20"/>
        </w:numPr>
        <w:spacing w:line="312" w:lineRule="auto"/>
        <w:jc w:val="both"/>
        <w:rPr>
          <w:ins w:id="370" w:author="Harri Seppänen" w:date="2015-02-02T14:53:00Z"/>
          <w:rFonts w:ascii="Times New Roman" w:hAnsi="Times New Roman" w:cs="Times New Roman"/>
          <w:sz w:val="28"/>
          <w:szCs w:val="28"/>
        </w:rPr>
      </w:pPr>
      <w:ins w:id="371" w:author="Harri Seppänen" w:date="2015-02-02T14:53:00Z">
        <w:r w:rsidRPr="00DF35A0">
          <w:rPr>
            <w:rFonts w:ascii="Times New Roman" w:hAnsi="Times New Roman" w:cs="Times New Roman"/>
            <w:sz w:val="28"/>
            <w:szCs w:val="28"/>
          </w:rPr>
          <w:t>management of procured software licenses</w:t>
        </w:r>
      </w:ins>
    </w:p>
    <w:p w:rsidR="00F74109" w:rsidRPr="00DF35A0" w:rsidRDefault="00F74109" w:rsidP="00F74109">
      <w:pPr>
        <w:pStyle w:val="ListParagraph"/>
        <w:numPr>
          <w:ilvl w:val="0"/>
          <w:numId w:val="20"/>
        </w:numPr>
        <w:spacing w:line="312" w:lineRule="auto"/>
        <w:jc w:val="both"/>
        <w:rPr>
          <w:ins w:id="372" w:author="Harri Seppänen" w:date="2015-02-02T14:53:00Z"/>
          <w:rFonts w:ascii="Times New Roman" w:hAnsi="Times New Roman" w:cs="Times New Roman"/>
          <w:sz w:val="28"/>
          <w:szCs w:val="28"/>
        </w:rPr>
      </w:pPr>
      <w:ins w:id="373" w:author="Harri Seppänen" w:date="2015-02-02T14:53:00Z">
        <w:r w:rsidRPr="00DF35A0">
          <w:rPr>
            <w:rFonts w:ascii="Times New Roman" w:hAnsi="Times New Roman" w:cs="Times New Roman"/>
            <w:sz w:val="28"/>
            <w:szCs w:val="28"/>
          </w:rPr>
          <w:t>management of procured data licenses</w:t>
        </w:r>
      </w:ins>
    </w:p>
    <w:p w:rsidR="00F74109" w:rsidRPr="00DF35A0" w:rsidRDefault="00F74109" w:rsidP="00F74109">
      <w:pPr>
        <w:pStyle w:val="ListParagraph"/>
        <w:numPr>
          <w:ilvl w:val="0"/>
          <w:numId w:val="17"/>
        </w:numPr>
        <w:spacing w:line="312" w:lineRule="auto"/>
        <w:jc w:val="both"/>
        <w:rPr>
          <w:ins w:id="374" w:author="Harri Seppänen" w:date="2015-02-02T14:53:00Z"/>
          <w:rFonts w:ascii="Times New Roman" w:hAnsi="Times New Roman" w:cs="Times New Roman"/>
          <w:sz w:val="28"/>
          <w:szCs w:val="28"/>
        </w:rPr>
      </w:pPr>
      <w:bookmarkStart w:id="375" w:name="_Toc409518861"/>
      <w:ins w:id="376" w:author="Harri Seppänen" w:date="2015-02-02T14:53:00Z">
        <w:r w:rsidRPr="00DF35A0">
          <w:rPr>
            <w:rFonts w:ascii="Times New Roman" w:hAnsi="Times New Roman" w:cs="Times New Roman"/>
            <w:sz w:val="28"/>
            <w:szCs w:val="28"/>
          </w:rPr>
          <w:t>Technical support tasks</w:t>
        </w:r>
        <w:bookmarkEnd w:id="375"/>
      </w:ins>
    </w:p>
    <w:p w:rsidR="00F74109" w:rsidRPr="00DF35A0" w:rsidRDefault="00F74109" w:rsidP="00F74109">
      <w:pPr>
        <w:pStyle w:val="ListParagraph"/>
        <w:numPr>
          <w:ilvl w:val="0"/>
          <w:numId w:val="20"/>
        </w:numPr>
        <w:spacing w:line="312" w:lineRule="auto"/>
        <w:jc w:val="both"/>
        <w:rPr>
          <w:ins w:id="377" w:author="Harri Seppänen" w:date="2015-02-02T14:53:00Z"/>
          <w:rFonts w:ascii="Times New Roman" w:hAnsi="Times New Roman" w:cs="Times New Roman"/>
          <w:sz w:val="28"/>
          <w:szCs w:val="28"/>
        </w:rPr>
      </w:pPr>
      <w:ins w:id="378" w:author="Harri Seppänen" w:date="2015-02-02T14:53:00Z">
        <w:r w:rsidRPr="00DF35A0">
          <w:rPr>
            <w:rFonts w:ascii="Times New Roman" w:hAnsi="Times New Roman" w:cs="Times New Roman"/>
            <w:sz w:val="28"/>
            <w:szCs w:val="28"/>
          </w:rPr>
          <w:t>FORMIS applications</w:t>
        </w:r>
      </w:ins>
    </w:p>
    <w:p w:rsidR="00F74109" w:rsidRPr="00DF35A0" w:rsidRDefault="00F74109" w:rsidP="00F74109">
      <w:pPr>
        <w:pStyle w:val="ListParagraph"/>
        <w:numPr>
          <w:ilvl w:val="0"/>
          <w:numId w:val="20"/>
        </w:numPr>
        <w:spacing w:line="312" w:lineRule="auto"/>
        <w:jc w:val="both"/>
        <w:rPr>
          <w:ins w:id="379" w:author="Harri Seppänen" w:date="2015-02-02T14:53:00Z"/>
          <w:rFonts w:ascii="Times New Roman" w:hAnsi="Times New Roman" w:cs="Times New Roman"/>
          <w:sz w:val="28"/>
          <w:szCs w:val="28"/>
        </w:rPr>
      </w:pPr>
      <w:ins w:id="380" w:author="Harri Seppänen" w:date="2015-02-02T14:53:00Z">
        <w:r w:rsidRPr="00DF35A0">
          <w:rPr>
            <w:rFonts w:ascii="Times New Roman" w:hAnsi="Times New Roman" w:cs="Times New Roman"/>
            <w:sz w:val="28"/>
            <w:szCs w:val="28"/>
          </w:rPr>
          <w:t>FORMIS IT services (e.g. on-line data services)</w:t>
        </w:r>
      </w:ins>
    </w:p>
    <w:p w:rsidR="00F74109" w:rsidRPr="00DF35A0" w:rsidRDefault="00F74109" w:rsidP="00F74109">
      <w:pPr>
        <w:pStyle w:val="ListParagraph"/>
        <w:numPr>
          <w:ilvl w:val="0"/>
          <w:numId w:val="20"/>
        </w:numPr>
        <w:spacing w:line="312" w:lineRule="auto"/>
        <w:jc w:val="both"/>
        <w:rPr>
          <w:ins w:id="381" w:author="Harri Seppänen" w:date="2015-02-02T14:53:00Z"/>
          <w:rFonts w:ascii="Times New Roman" w:hAnsi="Times New Roman" w:cs="Times New Roman"/>
          <w:sz w:val="28"/>
          <w:szCs w:val="28"/>
        </w:rPr>
      </w:pPr>
      <w:proofErr w:type="spellStart"/>
      <w:ins w:id="382" w:author="Harri Seppänen" w:date="2015-02-02T14:53:00Z">
        <w:r w:rsidRPr="00DF35A0">
          <w:rPr>
            <w:rFonts w:ascii="Times New Roman" w:hAnsi="Times New Roman" w:cs="Times New Roman"/>
            <w:sz w:val="28"/>
            <w:szCs w:val="28"/>
          </w:rPr>
          <w:t>eOffice</w:t>
        </w:r>
        <w:proofErr w:type="spellEnd"/>
      </w:ins>
    </w:p>
    <w:p w:rsidR="00F74109" w:rsidRPr="00DF35A0" w:rsidRDefault="00F74109" w:rsidP="00F74109">
      <w:pPr>
        <w:pStyle w:val="ListParagraph"/>
        <w:numPr>
          <w:ilvl w:val="0"/>
          <w:numId w:val="20"/>
        </w:numPr>
        <w:spacing w:line="312" w:lineRule="auto"/>
        <w:jc w:val="both"/>
        <w:rPr>
          <w:ins w:id="383" w:author="Harri Seppänen" w:date="2015-02-02T14:53:00Z"/>
          <w:rFonts w:ascii="Times New Roman" w:hAnsi="Times New Roman" w:cs="Times New Roman"/>
          <w:sz w:val="28"/>
          <w:szCs w:val="28"/>
        </w:rPr>
      </w:pPr>
      <w:ins w:id="384" w:author="Harri Seppänen" w:date="2015-02-02T14:53:00Z">
        <w:r w:rsidRPr="00DF35A0">
          <w:rPr>
            <w:rFonts w:ascii="Times New Roman" w:hAnsi="Times New Roman" w:cs="Times New Roman"/>
            <w:sz w:val="28"/>
            <w:szCs w:val="28"/>
          </w:rPr>
          <w:t>PC workstations</w:t>
        </w:r>
      </w:ins>
      <w:commentRangeEnd w:id="322"/>
      <w:ins w:id="385" w:author="Harri Seppänen" w:date="2015-02-03T11:37:00Z">
        <w:r w:rsidR="004E6683">
          <w:rPr>
            <w:rStyle w:val="CommentReference"/>
            <w:rFonts w:ascii="Times New Roman" w:eastAsia="Times New Roman" w:hAnsi="Times New Roman" w:cs="Times New Roman"/>
          </w:rPr>
          <w:commentReference w:id="322"/>
        </w:r>
      </w:ins>
    </w:p>
    <w:p w:rsidR="00F74109" w:rsidRDefault="00F74109" w:rsidP="008D701A">
      <w:pPr>
        <w:pStyle w:val="ListParagraph"/>
        <w:spacing w:after="0" w:line="312" w:lineRule="auto"/>
        <w:ind w:left="0" w:firstLine="720"/>
        <w:jc w:val="both"/>
        <w:rPr>
          <w:ins w:id="386" w:author="Harri Seppänen" w:date="2015-02-02T14:59:00Z"/>
          <w:rFonts w:ascii="Times New Roman" w:hAnsi="Times New Roman" w:cs="Times New Roman"/>
          <w:sz w:val="28"/>
          <w:szCs w:val="28"/>
        </w:rPr>
      </w:pPr>
    </w:p>
    <w:p w:rsidR="000B5B3E" w:rsidRPr="008D701A" w:rsidDel="00F74109" w:rsidRDefault="007F4DC3" w:rsidP="008D701A">
      <w:pPr>
        <w:pStyle w:val="ListParagraph"/>
        <w:spacing w:after="0" w:line="312" w:lineRule="auto"/>
        <w:ind w:left="0" w:firstLine="720"/>
        <w:jc w:val="both"/>
        <w:rPr>
          <w:del w:id="387" w:author="Harri Seppänen" w:date="2015-02-02T14:53:00Z"/>
          <w:rFonts w:ascii="Times New Roman" w:hAnsi="Times New Roman" w:cs="Times New Roman"/>
          <w:sz w:val="28"/>
          <w:szCs w:val="28"/>
        </w:rPr>
      </w:pPr>
      <w:del w:id="388" w:author="Harri Seppänen" w:date="2015-02-02T14:53:00Z">
        <w:r w:rsidRPr="008D701A" w:rsidDel="00F74109">
          <w:rPr>
            <w:rFonts w:ascii="Times New Roman" w:hAnsi="Times New Roman" w:cs="Times New Roman"/>
            <w:sz w:val="28"/>
            <w:szCs w:val="28"/>
          </w:rPr>
          <w:delText xml:space="preserve">- </w:delText>
        </w:r>
      </w:del>
      <w:del w:id="389" w:author="Harri Seppänen" w:date="2015-01-22T15:21:00Z">
        <w:r w:rsidR="00997FD2" w:rsidDel="005B3177">
          <w:rPr>
            <w:rFonts w:ascii="Times New Roman" w:hAnsi="Times New Roman" w:cs="Times New Roman"/>
            <w:sz w:val="28"/>
            <w:szCs w:val="28"/>
          </w:rPr>
          <w:delText>Building</w:delText>
        </w:r>
        <w:r w:rsidR="00295B4D" w:rsidRPr="008D701A" w:rsidDel="005B3177">
          <w:rPr>
            <w:rFonts w:ascii="Times New Roman" w:hAnsi="Times New Roman" w:cs="Times New Roman"/>
            <w:sz w:val="28"/>
            <w:szCs w:val="28"/>
          </w:rPr>
          <w:delText xml:space="preserve"> </w:delText>
        </w:r>
      </w:del>
      <w:del w:id="390" w:author="Harri Seppänen" w:date="2015-02-02T14:53:00Z">
        <w:r w:rsidR="00295B4D" w:rsidRPr="008D701A" w:rsidDel="00F74109">
          <w:rPr>
            <w:rFonts w:ascii="Times New Roman" w:hAnsi="Times New Roman" w:cs="Times New Roman"/>
            <w:sz w:val="28"/>
            <w:szCs w:val="28"/>
          </w:rPr>
          <w:delText>plans and</w:delText>
        </w:r>
        <w:r w:rsidR="00997FD2" w:rsidDel="00F74109">
          <w:rPr>
            <w:rFonts w:ascii="Times New Roman" w:hAnsi="Times New Roman" w:cs="Times New Roman"/>
            <w:sz w:val="28"/>
            <w:szCs w:val="28"/>
          </w:rPr>
          <w:delText xml:space="preserve"> developing the</w:delText>
        </w:r>
        <w:r w:rsidR="008B7657" w:rsidDel="00F74109">
          <w:rPr>
            <w:rFonts w:ascii="Times New Roman" w:hAnsi="Times New Roman" w:cs="Times New Roman"/>
            <w:sz w:val="28"/>
            <w:szCs w:val="28"/>
          </w:rPr>
          <w:delText xml:space="preserve"> </w:delText>
        </w:r>
        <w:r w:rsidR="00A86B76" w:rsidRPr="008D701A" w:rsidDel="00F74109">
          <w:rPr>
            <w:rFonts w:ascii="Times New Roman" w:hAnsi="Times New Roman" w:cs="Times New Roman"/>
            <w:sz w:val="28"/>
            <w:szCs w:val="28"/>
          </w:rPr>
          <w:delText xml:space="preserve">Management Information System for Forestry sector </w:delText>
        </w:r>
      </w:del>
      <w:del w:id="391" w:author="Harri Seppänen" w:date="2015-01-22T15:21:00Z">
        <w:r w:rsidR="00295B4D" w:rsidRPr="008D701A" w:rsidDel="005B3177">
          <w:rPr>
            <w:rFonts w:ascii="Times New Roman" w:hAnsi="Times New Roman" w:cs="Times New Roman"/>
            <w:sz w:val="28"/>
            <w:szCs w:val="28"/>
          </w:rPr>
          <w:delText xml:space="preserve">yearly </w:delText>
        </w:r>
      </w:del>
    </w:p>
    <w:p w:rsidR="000B5B3E" w:rsidRPr="008D701A" w:rsidDel="00F74109" w:rsidRDefault="007F4DC3" w:rsidP="008D701A">
      <w:pPr>
        <w:pStyle w:val="ListParagraph"/>
        <w:spacing w:after="0" w:line="312" w:lineRule="auto"/>
        <w:ind w:left="0" w:firstLine="720"/>
        <w:jc w:val="both"/>
        <w:rPr>
          <w:del w:id="392" w:author="Harri Seppänen" w:date="2015-02-02T14:53:00Z"/>
          <w:rFonts w:ascii="Times New Roman" w:hAnsi="Times New Roman" w:cs="Times New Roman"/>
          <w:sz w:val="28"/>
          <w:szCs w:val="28"/>
        </w:rPr>
      </w:pPr>
      <w:del w:id="393" w:author="Harri Seppänen" w:date="2015-02-02T14:53:00Z">
        <w:r w:rsidRPr="008D701A" w:rsidDel="00F74109">
          <w:rPr>
            <w:rFonts w:ascii="Times New Roman" w:hAnsi="Times New Roman" w:cs="Times New Roman"/>
            <w:sz w:val="28"/>
            <w:szCs w:val="28"/>
          </w:rPr>
          <w:delText xml:space="preserve">- </w:delText>
        </w:r>
        <w:r w:rsidR="00997FD2" w:rsidDel="00F74109">
          <w:rPr>
            <w:rFonts w:ascii="Times New Roman" w:hAnsi="Times New Roman" w:cs="Times New Roman"/>
            <w:sz w:val="28"/>
            <w:szCs w:val="28"/>
          </w:rPr>
          <w:delText>IT management</w:delText>
        </w:r>
      </w:del>
    </w:p>
    <w:p w:rsidR="000B5B3E" w:rsidRPr="008D701A" w:rsidDel="00F74109" w:rsidRDefault="007F4DC3" w:rsidP="008D701A">
      <w:pPr>
        <w:pStyle w:val="ListParagraph"/>
        <w:spacing w:after="0" w:line="312" w:lineRule="auto"/>
        <w:ind w:left="0" w:firstLine="720"/>
        <w:jc w:val="both"/>
        <w:rPr>
          <w:del w:id="394" w:author="Harri Seppänen" w:date="2015-02-02T14:53:00Z"/>
          <w:rFonts w:ascii="Times New Roman" w:hAnsi="Times New Roman" w:cs="Times New Roman"/>
          <w:sz w:val="28"/>
          <w:szCs w:val="28"/>
        </w:rPr>
      </w:pPr>
      <w:del w:id="395" w:author="Harri Seppänen" w:date="2015-02-02T14:53:00Z">
        <w:r w:rsidRPr="008D701A" w:rsidDel="00F74109">
          <w:rPr>
            <w:rFonts w:ascii="Times New Roman" w:hAnsi="Times New Roman" w:cs="Times New Roman"/>
            <w:sz w:val="28"/>
            <w:szCs w:val="28"/>
          </w:rPr>
          <w:delText xml:space="preserve">- </w:delText>
        </w:r>
        <w:r w:rsidR="00997FD2" w:rsidDel="00F74109">
          <w:rPr>
            <w:rFonts w:ascii="Times New Roman" w:hAnsi="Times New Roman" w:cs="Times New Roman"/>
            <w:sz w:val="28"/>
            <w:szCs w:val="28"/>
          </w:rPr>
          <w:delText>Managing the develop</w:delText>
        </w:r>
      </w:del>
      <w:del w:id="396" w:author="Harri Seppänen" w:date="2015-01-22T15:22:00Z">
        <w:r w:rsidR="00997FD2" w:rsidDel="005B3177">
          <w:rPr>
            <w:rFonts w:ascii="Times New Roman" w:hAnsi="Times New Roman" w:cs="Times New Roman"/>
            <w:sz w:val="28"/>
            <w:szCs w:val="28"/>
          </w:rPr>
          <w:delText>ing</w:delText>
        </w:r>
      </w:del>
      <w:del w:id="397" w:author="Harri Seppänen" w:date="2015-02-02T14:53:00Z">
        <w:r w:rsidR="00295B4D" w:rsidRPr="008D701A" w:rsidDel="00F74109">
          <w:rPr>
            <w:rFonts w:ascii="Times New Roman" w:hAnsi="Times New Roman" w:cs="Times New Roman"/>
            <w:sz w:val="28"/>
            <w:szCs w:val="28"/>
          </w:rPr>
          <w:delText xml:space="preserve"> projects of the </w:delText>
        </w:r>
        <w:r w:rsidR="00A86B76" w:rsidRPr="008D701A" w:rsidDel="00F74109">
          <w:rPr>
            <w:rFonts w:ascii="Times New Roman" w:hAnsi="Times New Roman" w:cs="Times New Roman"/>
            <w:sz w:val="28"/>
            <w:szCs w:val="28"/>
          </w:rPr>
          <w:delText xml:space="preserve">Management Information System for Forestry sector </w:delText>
        </w:r>
        <w:r w:rsidR="00997FD2" w:rsidDel="00F74109">
          <w:rPr>
            <w:rFonts w:ascii="Times New Roman" w:hAnsi="Times New Roman" w:cs="Times New Roman"/>
            <w:sz w:val="28"/>
            <w:szCs w:val="28"/>
          </w:rPr>
          <w:delText>in the Vietnam Administration of F</w:delText>
        </w:r>
        <w:r w:rsidR="00295B4D" w:rsidRPr="008D701A" w:rsidDel="00F74109">
          <w:rPr>
            <w:rFonts w:ascii="Times New Roman" w:hAnsi="Times New Roman" w:cs="Times New Roman"/>
            <w:sz w:val="28"/>
            <w:szCs w:val="28"/>
          </w:rPr>
          <w:delText xml:space="preserve">orestry  </w:delText>
        </w:r>
      </w:del>
    </w:p>
    <w:p w:rsidR="000B5B3E" w:rsidRPr="008D701A" w:rsidDel="00F74109" w:rsidRDefault="007F4DC3" w:rsidP="008D701A">
      <w:pPr>
        <w:pStyle w:val="ListParagraph"/>
        <w:spacing w:after="0" w:line="312" w:lineRule="auto"/>
        <w:ind w:left="0" w:firstLine="720"/>
        <w:jc w:val="both"/>
        <w:rPr>
          <w:del w:id="398" w:author="Harri Seppänen" w:date="2015-02-02T14:53:00Z"/>
          <w:rFonts w:ascii="Times New Roman" w:hAnsi="Times New Roman" w:cs="Times New Roman"/>
          <w:sz w:val="28"/>
          <w:szCs w:val="28"/>
        </w:rPr>
      </w:pPr>
      <w:del w:id="399" w:author="Harri Seppänen" w:date="2015-02-02T14:53:00Z">
        <w:r w:rsidRPr="008D701A" w:rsidDel="00F74109">
          <w:rPr>
            <w:rFonts w:ascii="Times New Roman" w:hAnsi="Times New Roman" w:cs="Times New Roman"/>
            <w:sz w:val="28"/>
            <w:szCs w:val="28"/>
          </w:rPr>
          <w:delText xml:space="preserve">- </w:delText>
        </w:r>
        <w:r w:rsidR="00237876" w:rsidRPr="008D701A" w:rsidDel="00F74109">
          <w:rPr>
            <w:rFonts w:ascii="Times New Roman" w:hAnsi="Times New Roman" w:cs="Times New Roman"/>
            <w:sz w:val="28"/>
            <w:szCs w:val="28"/>
          </w:rPr>
          <w:delText>En</w:delText>
        </w:r>
        <w:r w:rsidR="00997FD2" w:rsidDel="00F74109">
          <w:rPr>
            <w:rFonts w:ascii="Times New Roman" w:hAnsi="Times New Roman" w:cs="Times New Roman"/>
            <w:sz w:val="28"/>
            <w:szCs w:val="28"/>
          </w:rPr>
          <w:delText>suring that the system develops</w:delText>
        </w:r>
        <w:r w:rsidR="00237876" w:rsidRPr="008D701A" w:rsidDel="00F74109">
          <w:rPr>
            <w:rFonts w:ascii="Times New Roman" w:hAnsi="Times New Roman" w:cs="Times New Roman"/>
            <w:sz w:val="28"/>
            <w:szCs w:val="28"/>
          </w:rPr>
          <w:delText xml:space="preserve"> in accordance with </w:delText>
        </w:r>
        <w:r w:rsidR="000B5B3E" w:rsidRPr="008D701A" w:rsidDel="00F74109">
          <w:rPr>
            <w:rFonts w:ascii="Times New Roman" w:hAnsi="Times New Roman" w:cs="Times New Roman"/>
            <w:sz w:val="28"/>
            <w:szCs w:val="28"/>
          </w:rPr>
          <w:delText>FORMIS</w:delText>
        </w:r>
        <w:r w:rsidR="00237876" w:rsidRPr="008D701A" w:rsidDel="00F74109">
          <w:rPr>
            <w:rFonts w:ascii="Times New Roman" w:hAnsi="Times New Roman" w:cs="Times New Roman"/>
            <w:sz w:val="28"/>
            <w:szCs w:val="28"/>
          </w:rPr>
          <w:delText xml:space="preserve"> structure</w:delText>
        </w:r>
      </w:del>
    </w:p>
    <w:p w:rsidR="000B5B3E" w:rsidRPr="008D701A" w:rsidDel="00F74109" w:rsidRDefault="007F4DC3" w:rsidP="008D701A">
      <w:pPr>
        <w:pStyle w:val="ListParagraph"/>
        <w:spacing w:after="0" w:line="312" w:lineRule="auto"/>
        <w:ind w:left="0" w:firstLine="720"/>
        <w:jc w:val="both"/>
        <w:rPr>
          <w:del w:id="400" w:author="Harri Seppänen" w:date="2015-02-02T14:53:00Z"/>
          <w:rFonts w:ascii="Times New Roman" w:hAnsi="Times New Roman" w:cs="Times New Roman"/>
          <w:sz w:val="28"/>
          <w:szCs w:val="28"/>
        </w:rPr>
      </w:pPr>
      <w:del w:id="401" w:author="Harri Seppänen" w:date="2015-02-02T14:53:00Z">
        <w:r w:rsidRPr="008D701A" w:rsidDel="00F74109">
          <w:rPr>
            <w:rFonts w:ascii="Times New Roman" w:hAnsi="Times New Roman" w:cs="Times New Roman"/>
            <w:sz w:val="28"/>
            <w:szCs w:val="28"/>
          </w:rPr>
          <w:delText xml:space="preserve">- </w:delText>
        </w:r>
        <w:r w:rsidR="00F172DD" w:rsidRPr="008D701A" w:rsidDel="00F74109">
          <w:rPr>
            <w:rFonts w:ascii="Times New Roman" w:hAnsi="Times New Roman" w:cs="Times New Roman"/>
            <w:sz w:val="28"/>
            <w:szCs w:val="28"/>
          </w:rPr>
          <w:delText>Implementing of e-government serve</w:delText>
        </w:r>
        <w:r w:rsidR="00997FD2" w:rsidDel="00F74109">
          <w:rPr>
            <w:rFonts w:ascii="Times New Roman" w:hAnsi="Times New Roman" w:cs="Times New Roman"/>
            <w:sz w:val="28"/>
            <w:szCs w:val="28"/>
          </w:rPr>
          <w:delText>s</w:delText>
        </w:r>
        <w:r w:rsidR="00F172DD" w:rsidRPr="008D701A" w:rsidDel="00F74109">
          <w:rPr>
            <w:rFonts w:ascii="Times New Roman" w:hAnsi="Times New Roman" w:cs="Times New Roman"/>
            <w:sz w:val="28"/>
            <w:szCs w:val="28"/>
          </w:rPr>
          <w:delText xml:space="preserve"> for the forestry restructuring program </w:delText>
        </w:r>
      </w:del>
    </w:p>
    <w:p w:rsidR="00F172DD" w:rsidRPr="008D701A" w:rsidDel="00F74109" w:rsidRDefault="007F4DC3" w:rsidP="008D701A">
      <w:pPr>
        <w:pStyle w:val="ListParagraph"/>
        <w:spacing w:after="0" w:line="312" w:lineRule="auto"/>
        <w:ind w:left="0" w:firstLine="720"/>
        <w:jc w:val="both"/>
        <w:rPr>
          <w:del w:id="402" w:author="Harri Seppänen" w:date="2015-02-02T14:53:00Z"/>
          <w:rFonts w:ascii="Times New Roman" w:hAnsi="Times New Roman" w:cs="Times New Roman"/>
          <w:sz w:val="28"/>
          <w:szCs w:val="28"/>
        </w:rPr>
      </w:pPr>
      <w:del w:id="403" w:author="Harri Seppänen" w:date="2015-02-02T14:53:00Z">
        <w:r w:rsidRPr="008D701A" w:rsidDel="00F74109">
          <w:rPr>
            <w:rFonts w:ascii="Times New Roman" w:hAnsi="Times New Roman" w:cs="Times New Roman"/>
            <w:sz w:val="28"/>
            <w:szCs w:val="28"/>
          </w:rPr>
          <w:delText xml:space="preserve">- </w:delText>
        </w:r>
        <w:r w:rsidR="00F172DD" w:rsidRPr="008D701A" w:rsidDel="00F74109">
          <w:rPr>
            <w:rFonts w:ascii="Times New Roman" w:hAnsi="Times New Roman" w:cs="Times New Roman"/>
            <w:sz w:val="28"/>
            <w:szCs w:val="28"/>
          </w:rPr>
          <w:delText>Implementing of</w:delText>
        </w:r>
        <w:r w:rsidR="00997FD2" w:rsidDel="00F74109">
          <w:rPr>
            <w:rFonts w:ascii="Times New Roman" w:hAnsi="Times New Roman" w:cs="Times New Roman"/>
            <w:sz w:val="28"/>
            <w:szCs w:val="28"/>
          </w:rPr>
          <w:delText xml:space="preserve"> IT applications for the relating</w:delText>
        </w:r>
        <w:r w:rsidR="00F172DD" w:rsidRPr="008D701A" w:rsidDel="00F74109">
          <w:rPr>
            <w:rFonts w:ascii="Times New Roman" w:hAnsi="Times New Roman" w:cs="Times New Roman"/>
            <w:sz w:val="28"/>
            <w:szCs w:val="28"/>
          </w:rPr>
          <w:delText xml:space="preserve"> research and develop management</w:delText>
        </w:r>
      </w:del>
    </w:p>
    <w:p w:rsidR="000B5B3E" w:rsidRPr="008D701A" w:rsidDel="00F74109" w:rsidRDefault="007F4DC3" w:rsidP="008D701A">
      <w:pPr>
        <w:pStyle w:val="ListParagraph"/>
        <w:spacing w:after="0" w:line="312" w:lineRule="auto"/>
        <w:ind w:left="0" w:firstLine="720"/>
        <w:jc w:val="both"/>
        <w:rPr>
          <w:del w:id="404" w:author="Harri Seppänen" w:date="2015-02-02T14:53:00Z"/>
          <w:rFonts w:ascii="Times New Roman" w:hAnsi="Times New Roman" w:cs="Times New Roman"/>
          <w:sz w:val="28"/>
          <w:szCs w:val="28"/>
        </w:rPr>
      </w:pPr>
      <w:del w:id="405" w:author="Harri Seppänen" w:date="2015-02-02T14:53:00Z">
        <w:r w:rsidRPr="008D701A" w:rsidDel="00F74109">
          <w:rPr>
            <w:rFonts w:ascii="Times New Roman" w:hAnsi="Times New Roman" w:cs="Times New Roman"/>
            <w:sz w:val="28"/>
            <w:szCs w:val="28"/>
          </w:rPr>
          <w:delText xml:space="preserve">- </w:delText>
        </w:r>
        <w:r w:rsidR="00F172DD" w:rsidRPr="008D701A" w:rsidDel="00F74109">
          <w:rPr>
            <w:rFonts w:ascii="Times New Roman" w:hAnsi="Times New Roman" w:cs="Times New Roman"/>
            <w:sz w:val="28"/>
            <w:szCs w:val="28"/>
          </w:rPr>
          <w:delText>Maintaining and operating system</w:delText>
        </w:r>
      </w:del>
    </w:p>
    <w:p w:rsidR="00A2591C" w:rsidRPr="008D701A" w:rsidDel="00F74109" w:rsidRDefault="007F4DC3" w:rsidP="008D701A">
      <w:pPr>
        <w:pStyle w:val="ListParagraph"/>
        <w:spacing w:after="0" w:line="312" w:lineRule="auto"/>
        <w:ind w:left="0" w:firstLine="720"/>
        <w:jc w:val="both"/>
        <w:rPr>
          <w:del w:id="406" w:author="Harri Seppänen" w:date="2015-02-02T14:53:00Z"/>
          <w:rFonts w:ascii="Times New Roman" w:hAnsi="Times New Roman" w:cs="Times New Roman"/>
          <w:sz w:val="28"/>
          <w:szCs w:val="28"/>
        </w:rPr>
      </w:pPr>
      <w:del w:id="407" w:author="Harri Seppänen" w:date="2015-02-02T14:53:00Z">
        <w:r w:rsidRPr="008D701A" w:rsidDel="00F74109">
          <w:rPr>
            <w:rFonts w:ascii="Times New Roman" w:hAnsi="Times New Roman" w:cs="Times New Roman"/>
            <w:sz w:val="28"/>
            <w:szCs w:val="28"/>
          </w:rPr>
          <w:delText xml:space="preserve">- </w:delText>
        </w:r>
        <w:r w:rsidR="00A2591C" w:rsidRPr="008D701A" w:rsidDel="00F74109">
          <w:rPr>
            <w:rFonts w:ascii="Times New Roman" w:hAnsi="Times New Roman" w:cs="Times New Roman"/>
            <w:sz w:val="28"/>
            <w:szCs w:val="28"/>
          </w:rPr>
          <w:delText>Managing the host database, FORMIS background information, electronic information portal</w:delText>
        </w:r>
        <w:r w:rsidR="00997FD2" w:rsidDel="00F74109">
          <w:rPr>
            <w:rFonts w:ascii="Times New Roman" w:hAnsi="Times New Roman" w:cs="Times New Roman"/>
            <w:sz w:val="28"/>
            <w:szCs w:val="28"/>
          </w:rPr>
          <w:delText>s of Vietnam Administration of F</w:delText>
        </w:r>
        <w:r w:rsidR="00A2591C" w:rsidRPr="008D701A" w:rsidDel="00F74109">
          <w:rPr>
            <w:rFonts w:ascii="Times New Roman" w:hAnsi="Times New Roman" w:cs="Times New Roman"/>
            <w:sz w:val="28"/>
            <w:szCs w:val="28"/>
          </w:rPr>
          <w:delText>orestry and the applications developed by FORMIS</w:delText>
        </w:r>
      </w:del>
    </w:p>
    <w:p w:rsidR="000B5B3E" w:rsidRPr="008D701A" w:rsidDel="00F74109" w:rsidRDefault="007F4DC3" w:rsidP="008D701A">
      <w:pPr>
        <w:pStyle w:val="ListParagraph"/>
        <w:spacing w:after="0" w:line="312" w:lineRule="auto"/>
        <w:ind w:left="0" w:firstLine="720"/>
        <w:jc w:val="both"/>
        <w:rPr>
          <w:del w:id="408" w:author="Harri Seppänen" w:date="2015-02-02T14:53:00Z"/>
          <w:rFonts w:ascii="Times New Roman" w:hAnsi="Times New Roman" w:cs="Times New Roman"/>
          <w:sz w:val="28"/>
          <w:szCs w:val="28"/>
        </w:rPr>
      </w:pPr>
      <w:del w:id="409" w:author="Harri Seppänen" w:date="2015-02-02T14:53:00Z">
        <w:r w:rsidRPr="008D701A" w:rsidDel="00F74109">
          <w:rPr>
            <w:rFonts w:ascii="Times New Roman" w:hAnsi="Times New Roman" w:cs="Times New Roman"/>
            <w:sz w:val="28"/>
            <w:szCs w:val="28"/>
          </w:rPr>
          <w:delText xml:space="preserve">- </w:delText>
        </w:r>
        <w:r w:rsidR="00A2591C" w:rsidRPr="008D701A" w:rsidDel="00F74109">
          <w:rPr>
            <w:rFonts w:ascii="Times New Roman" w:hAnsi="Times New Roman" w:cs="Times New Roman"/>
            <w:sz w:val="28"/>
            <w:szCs w:val="28"/>
          </w:rPr>
          <w:delText>Provi</w:delText>
        </w:r>
        <w:r w:rsidR="00997FD2" w:rsidDel="00F74109">
          <w:rPr>
            <w:rFonts w:ascii="Times New Roman" w:hAnsi="Times New Roman" w:cs="Times New Roman"/>
            <w:sz w:val="28"/>
            <w:szCs w:val="28"/>
          </w:rPr>
          <w:delText>ding the management information serving</w:delText>
        </w:r>
        <w:r w:rsidR="00A2591C" w:rsidRPr="008D701A" w:rsidDel="00F74109">
          <w:rPr>
            <w:rFonts w:ascii="Times New Roman" w:hAnsi="Times New Roman" w:cs="Times New Roman"/>
            <w:sz w:val="28"/>
            <w:szCs w:val="28"/>
          </w:rPr>
          <w:delText xml:space="preserve"> for management work </w:delText>
        </w:r>
      </w:del>
    </w:p>
    <w:p w:rsidR="00ED1243" w:rsidRPr="008D701A" w:rsidDel="00F74109" w:rsidRDefault="007F4DC3" w:rsidP="008D701A">
      <w:pPr>
        <w:pStyle w:val="ListParagraph"/>
        <w:spacing w:after="0" w:line="312" w:lineRule="auto"/>
        <w:ind w:left="0" w:firstLine="720"/>
        <w:jc w:val="both"/>
        <w:rPr>
          <w:del w:id="410" w:author="Harri Seppänen" w:date="2015-02-02T14:53:00Z"/>
          <w:rFonts w:ascii="Times New Roman" w:hAnsi="Times New Roman" w:cs="Times New Roman"/>
          <w:sz w:val="28"/>
          <w:szCs w:val="28"/>
        </w:rPr>
      </w:pPr>
      <w:del w:id="411" w:author="Harri Seppänen" w:date="2015-02-02T14:53:00Z">
        <w:r w:rsidRPr="008D701A" w:rsidDel="00F74109">
          <w:rPr>
            <w:rFonts w:ascii="Times New Roman" w:hAnsi="Times New Roman" w:cs="Times New Roman"/>
            <w:sz w:val="28"/>
            <w:szCs w:val="28"/>
          </w:rPr>
          <w:delText xml:space="preserve">- </w:delText>
        </w:r>
        <w:r w:rsidR="006F3C83" w:rsidRPr="008D701A" w:rsidDel="00F74109">
          <w:rPr>
            <w:rFonts w:ascii="Times New Roman" w:hAnsi="Times New Roman" w:cs="Times New Roman"/>
            <w:sz w:val="28"/>
            <w:szCs w:val="28"/>
          </w:rPr>
          <w:delText>Managing</w:delText>
        </w:r>
        <w:r w:rsidR="00997FD2" w:rsidDel="00F74109">
          <w:rPr>
            <w:rFonts w:ascii="Times New Roman" w:hAnsi="Times New Roman" w:cs="Times New Roman"/>
            <w:sz w:val="28"/>
            <w:szCs w:val="28"/>
          </w:rPr>
          <w:delText xml:space="preserve"> the collected data information</w:delText>
        </w:r>
      </w:del>
    </w:p>
    <w:p w:rsidR="00F74109" w:rsidRDefault="00CD0E44" w:rsidP="008D701A">
      <w:pPr>
        <w:pStyle w:val="Bodytext31"/>
        <w:shd w:val="clear" w:color="auto" w:fill="auto"/>
        <w:tabs>
          <w:tab w:val="right" w:pos="2350"/>
          <w:tab w:val="right" w:pos="4550"/>
          <w:tab w:val="right" w:pos="5100"/>
          <w:tab w:val="right" w:pos="5681"/>
          <w:tab w:val="left" w:pos="5743"/>
          <w:tab w:val="right" w:pos="6434"/>
          <w:tab w:val="right" w:pos="6838"/>
          <w:tab w:val="right" w:pos="7906"/>
          <w:tab w:val="right" w:pos="8460"/>
        </w:tabs>
        <w:spacing w:line="312" w:lineRule="auto"/>
        <w:ind w:firstLine="720"/>
        <w:rPr>
          <w:ins w:id="412" w:author="Harri Seppänen" w:date="2015-02-02T15:00:00Z"/>
          <w:rStyle w:val="Bodytext3"/>
          <w:b/>
          <w:color w:val="000000"/>
          <w:sz w:val="28"/>
          <w:szCs w:val="28"/>
          <w:lang w:eastAsia="vi-VN"/>
        </w:rPr>
      </w:pPr>
      <w:r w:rsidRPr="008D701A">
        <w:rPr>
          <w:rStyle w:val="Bodytext3"/>
          <w:b/>
          <w:color w:val="000000"/>
          <w:sz w:val="28"/>
          <w:szCs w:val="28"/>
          <w:lang w:eastAsia="vi-VN"/>
        </w:rPr>
        <w:lastRenderedPageBreak/>
        <w:tab/>
      </w:r>
    </w:p>
    <w:p w:rsidR="00F74109" w:rsidRDefault="00F74109" w:rsidP="008D701A">
      <w:pPr>
        <w:pStyle w:val="Bodytext31"/>
        <w:shd w:val="clear" w:color="auto" w:fill="auto"/>
        <w:tabs>
          <w:tab w:val="right" w:pos="2350"/>
          <w:tab w:val="right" w:pos="4550"/>
          <w:tab w:val="right" w:pos="5100"/>
          <w:tab w:val="right" w:pos="5681"/>
          <w:tab w:val="left" w:pos="5743"/>
          <w:tab w:val="right" w:pos="6434"/>
          <w:tab w:val="right" w:pos="6838"/>
          <w:tab w:val="right" w:pos="7906"/>
          <w:tab w:val="right" w:pos="8460"/>
        </w:tabs>
        <w:spacing w:line="312" w:lineRule="auto"/>
        <w:ind w:firstLine="720"/>
        <w:rPr>
          <w:ins w:id="413" w:author="Harri Seppänen" w:date="2015-02-02T15:00:00Z"/>
          <w:rStyle w:val="Bodytext3"/>
          <w:b/>
          <w:color w:val="000000"/>
          <w:sz w:val="28"/>
          <w:szCs w:val="28"/>
          <w:lang w:eastAsia="vi-VN"/>
        </w:rPr>
      </w:pPr>
      <w:commentRangeStart w:id="414"/>
    </w:p>
    <w:p w:rsidR="000B5B3E" w:rsidRPr="008D701A" w:rsidRDefault="006F3C83" w:rsidP="008D701A">
      <w:pPr>
        <w:pStyle w:val="Bodytext31"/>
        <w:shd w:val="clear" w:color="auto" w:fill="auto"/>
        <w:tabs>
          <w:tab w:val="right" w:pos="2350"/>
          <w:tab w:val="right" w:pos="4550"/>
          <w:tab w:val="right" w:pos="5100"/>
          <w:tab w:val="right" w:pos="5681"/>
          <w:tab w:val="left" w:pos="5743"/>
          <w:tab w:val="right" w:pos="6434"/>
          <w:tab w:val="right" w:pos="6838"/>
          <w:tab w:val="right" w:pos="7906"/>
          <w:tab w:val="right" w:pos="8460"/>
        </w:tabs>
        <w:spacing w:line="312" w:lineRule="auto"/>
        <w:ind w:firstLine="720"/>
        <w:rPr>
          <w:b w:val="0"/>
          <w:sz w:val="28"/>
          <w:szCs w:val="28"/>
        </w:rPr>
      </w:pPr>
      <w:proofErr w:type="gramStart"/>
      <w:r w:rsidRPr="008D701A">
        <w:rPr>
          <w:rStyle w:val="Bodytext3"/>
          <w:b/>
          <w:color w:val="000000"/>
          <w:sz w:val="28"/>
          <w:szCs w:val="28"/>
          <w:lang w:eastAsia="vi-VN"/>
        </w:rPr>
        <w:t>Article</w:t>
      </w:r>
      <w:r w:rsidR="001F213E" w:rsidRPr="008D701A">
        <w:rPr>
          <w:rStyle w:val="Bodytext3"/>
          <w:b/>
          <w:color w:val="000000"/>
          <w:sz w:val="28"/>
          <w:szCs w:val="28"/>
          <w:lang w:eastAsia="vi-VN"/>
        </w:rPr>
        <w:t xml:space="preserve"> 11</w:t>
      </w:r>
      <w:r w:rsidR="000B5B3E" w:rsidRPr="008D701A">
        <w:rPr>
          <w:rStyle w:val="Bodytext3"/>
          <w:b/>
          <w:color w:val="000000"/>
          <w:sz w:val="28"/>
          <w:szCs w:val="28"/>
          <w:lang w:eastAsia="vi-VN"/>
        </w:rPr>
        <w:t>.</w:t>
      </w:r>
      <w:proofErr w:type="gramEnd"/>
      <w:r w:rsidR="000B5B3E" w:rsidRPr="008D701A">
        <w:rPr>
          <w:rStyle w:val="Bodytext3"/>
          <w:b/>
          <w:color w:val="000000"/>
          <w:sz w:val="28"/>
          <w:szCs w:val="28"/>
          <w:lang w:eastAsia="vi-VN"/>
        </w:rPr>
        <w:t xml:space="preserve"> </w:t>
      </w:r>
      <w:r w:rsidR="00997FD2">
        <w:rPr>
          <w:rStyle w:val="Bodytext3"/>
          <w:b/>
          <w:color w:val="000000"/>
          <w:sz w:val="28"/>
          <w:szCs w:val="28"/>
          <w:lang w:eastAsia="vi-VN"/>
        </w:rPr>
        <w:t>The mission of the relating</w:t>
      </w:r>
      <w:r w:rsidR="009E38AB" w:rsidRPr="008D701A">
        <w:rPr>
          <w:rStyle w:val="Bodytext3"/>
          <w:b/>
          <w:color w:val="000000"/>
          <w:sz w:val="28"/>
          <w:szCs w:val="28"/>
          <w:lang w:eastAsia="vi-VN"/>
        </w:rPr>
        <w:t xml:space="preserve"> departmen</w:t>
      </w:r>
      <w:r w:rsidR="00997FD2">
        <w:rPr>
          <w:rStyle w:val="Bodytext3"/>
          <w:b/>
          <w:color w:val="000000"/>
          <w:sz w:val="28"/>
          <w:szCs w:val="28"/>
          <w:lang w:eastAsia="vi-VN"/>
        </w:rPr>
        <w:t>ts, authorities of the Vietnam Administration of F</w:t>
      </w:r>
      <w:r w:rsidR="009E38AB" w:rsidRPr="008D701A">
        <w:rPr>
          <w:rStyle w:val="Bodytext3"/>
          <w:b/>
          <w:color w:val="000000"/>
          <w:sz w:val="28"/>
          <w:szCs w:val="28"/>
          <w:lang w:eastAsia="vi-VN"/>
        </w:rPr>
        <w:t xml:space="preserve">orestry </w:t>
      </w:r>
      <w:r w:rsidR="000B5B3E" w:rsidRPr="008D701A">
        <w:rPr>
          <w:rStyle w:val="Bodytext3"/>
          <w:b/>
          <w:color w:val="000000"/>
          <w:sz w:val="28"/>
          <w:szCs w:val="28"/>
          <w:lang w:eastAsia="vi-VN"/>
        </w:rPr>
        <w:tab/>
      </w:r>
    </w:p>
    <w:p w:rsidR="00366EFF" w:rsidRPr="008D701A" w:rsidRDefault="00366EFF" w:rsidP="008D701A">
      <w:pPr>
        <w:pStyle w:val="Bodytext1"/>
        <w:shd w:val="clear" w:color="auto" w:fill="auto"/>
        <w:spacing w:line="312" w:lineRule="auto"/>
        <w:ind w:firstLine="720"/>
        <w:rPr>
          <w:rStyle w:val="Bodytext"/>
          <w:color w:val="000000"/>
          <w:sz w:val="28"/>
          <w:szCs w:val="28"/>
          <w:lang w:eastAsia="vi-VN"/>
        </w:rPr>
      </w:pPr>
      <w:proofErr w:type="gramStart"/>
      <w:r w:rsidRPr="008D701A">
        <w:rPr>
          <w:rStyle w:val="Bodytext"/>
          <w:color w:val="000000"/>
          <w:sz w:val="28"/>
          <w:szCs w:val="28"/>
          <w:lang w:eastAsia="vi-VN"/>
        </w:rPr>
        <w:t>Providing accurate</w:t>
      </w:r>
      <w:r w:rsidR="00997FD2">
        <w:rPr>
          <w:rStyle w:val="Bodytext"/>
          <w:color w:val="000000"/>
          <w:sz w:val="28"/>
          <w:szCs w:val="28"/>
          <w:lang w:eastAsia="vi-VN"/>
        </w:rPr>
        <w:t>, aggregate and updated information</w:t>
      </w:r>
      <w:r w:rsidRPr="008D701A">
        <w:rPr>
          <w:rStyle w:val="Bodytext"/>
          <w:color w:val="000000"/>
          <w:sz w:val="28"/>
          <w:szCs w:val="28"/>
          <w:lang w:eastAsia="vi-VN"/>
        </w:rPr>
        <w:t xml:space="preserve"> on activities of the </w:t>
      </w:r>
      <w:del w:id="415" w:author="Harri Seppänen" w:date="2015-01-22T15:24:00Z">
        <w:r w:rsidRPr="008D701A" w:rsidDel="005B3177">
          <w:rPr>
            <w:rStyle w:val="Bodytext"/>
            <w:color w:val="000000"/>
            <w:sz w:val="28"/>
            <w:szCs w:val="28"/>
            <w:lang w:eastAsia="vi-VN"/>
          </w:rPr>
          <w:delText xml:space="preserve">unit </w:delText>
        </w:r>
      </w:del>
      <w:r w:rsidRPr="008D701A">
        <w:rPr>
          <w:rStyle w:val="Bodytext"/>
          <w:color w:val="000000"/>
          <w:sz w:val="28"/>
          <w:szCs w:val="28"/>
          <w:lang w:eastAsia="vi-VN"/>
        </w:rPr>
        <w:t>sector</w:t>
      </w:r>
      <w:del w:id="416" w:author="Harri Seppänen" w:date="2015-01-22T15:24:00Z">
        <w:r w:rsidRPr="008D701A" w:rsidDel="005B3177">
          <w:rPr>
            <w:rStyle w:val="Bodytext"/>
            <w:color w:val="000000"/>
            <w:sz w:val="28"/>
            <w:szCs w:val="28"/>
            <w:lang w:eastAsia="vi-VN"/>
          </w:rPr>
          <w:delText xml:space="preserve"> management</w:delText>
        </w:r>
      </w:del>
      <w:r w:rsidRPr="008D701A">
        <w:rPr>
          <w:rStyle w:val="Bodytext"/>
          <w:color w:val="000000"/>
          <w:sz w:val="28"/>
          <w:szCs w:val="28"/>
          <w:lang w:eastAsia="vi-VN"/>
        </w:rPr>
        <w:t>.</w:t>
      </w:r>
      <w:proofErr w:type="gramEnd"/>
    </w:p>
    <w:p w:rsidR="00366EFF" w:rsidRPr="008D701A" w:rsidRDefault="00366EFF" w:rsidP="008D701A">
      <w:pPr>
        <w:pStyle w:val="Bodytext1"/>
        <w:shd w:val="clear" w:color="auto" w:fill="auto"/>
        <w:tabs>
          <w:tab w:val="left" w:pos="535"/>
        </w:tabs>
        <w:spacing w:line="312" w:lineRule="auto"/>
        <w:ind w:firstLine="720"/>
        <w:rPr>
          <w:rStyle w:val="Bodytext"/>
          <w:color w:val="000000"/>
          <w:sz w:val="28"/>
          <w:szCs w:val="28"/>
          <w:lang w:eastAsia="vi-VN"/>
        </w:rPr>
      </w:pPr>
      <w:r w:rsidRPr="008D701A">
        <w:rPr>
          <w:rStyle w:val="Bodytext"/>
          <w:color w:val="000000"/>
          <w:sz w:val="28"/>
          <w:szCs w:val="28"/>
          <w:lang w:eastAsia="vi-VN"/>
        </w:rPr>
        <w:t>Providing complete</w:t>
      </w:r>
      <w:r w:rsidR="00557CA6" w:rsidRPr="008D701A">
        <w:rPr>
          <w:rStyle w:val="Bodytext"/>
          <w:color w:val="000000"/>
          <w:sz w:val="28"/>
          <w:szCs w:val="28"/>
          <w:lang w:eastAsia="vi-VN"/>
        </w:rPr>
        <w:t xml:space="preserve"> and accurate</w:t>
      </w:r>
      <w:r w:rsidRPr="008D701A">
        <w:rPr>
          <w:rStyle w:val="Bodytext"/>
          <w:color w:val="000000"/>
          <w:sz w:val="28"/>
          <w:szCs w:val="28"/>
          <w:lang w:eastAsia="vi-VN"/>
        </w:rPr>
        <w:t xml:space="preserve"> information </w:t>
      </w:r>
      <w:r w:rsidR="00557CA6" w:rsidRPr="008D701A">
        <w:rPr>
          <w:rStyle w:val="Bodytext"/>
          <w:color w:val="000000"/>
          <w:sz w:val="28"/>
          <w:szCs w:val="28"/>
          <w:lang w:eastAsia="vi-VN"/>
        </w:rPr>
        <w:t xml:space="preserve">about information </w:t>
      </w:r>
      <w:r w:rsidR="00997FD2">
        <w:rPr>
          <w:rStyle w:val="Bodytext"/>
          <w:color w:val="000000"/>
          <w:sz w:val="28"/>
          <w:szCs w:val="28"/>
          <w:lang w:eastAsia="vi-VN"/>
        </w:rPr>
        <w:t xml:space="preserve">management </w:t>
      </w:r>
      <w:ins w:id="417" w:author="Harri Seppänen" w:date="2015-01-22T15:24:00Z">
        <w:r w:rsidR="005B3177">
          <w:rPr>
            <w:rStyle w:val="Bodytext"/>
            <w:color w:val="000000"/>
            <w:sz w:val="28"/>
            <w:szCs w:val="28"/>
            <w:lang w:eastAsia="vi-VN"/>
          </w:rPr>
          <w:t xml:space="preserve">and </w:t>
        </w:r>
      </w:ins>
      <w:r w:rsidR="00997FD2">
        <w:rPr>
          <w:rStyle w:val="Bodytext"/>
          <w:color w:val="000000"/>
          <w:sz w:val="28"/>
          <w:szCs w:val="28"/>
          <w:lang w:eastAsia="vi-VN"/>
        </w:rPr>
        <w:t>update</w:t>
      </w:r>
      <w:del w:id="418" w:author="Harri Seppänen" w:date="2015-01-22T15:24:00Z">
        <w:r w:rsidR="00997FD2" w:rsidDel="005B3177">
          <w:rPr>
            <w:rStyle w:val="Bodytext"/>
            <w:color w:val="000000"/>
            <w:sz w:val="28"/>
            <w:szCs w:val="28"/>
            <w:lang w:eastAsia="vi-VN"/>
          </w:rPr>
          <w:delText>d</w:delText>
        </w:r>
      </w:del>
      <w:r w:rsidR="00997FD2">
        <w:rPr>
          <w:rStyle w:val="Bodytext"/>
          <w:color w:val="000000"/>
          <w:sz w:val="28"/>
          <w:szCs w:val="28"/>
          <w:lang w:eastAsia="vi-VN"/>
        </w:rPr>
        <w:t xml:space="preserve"> </w:t>
      </w:r>
      <w:ins w:id="419" w:author="Harri Seppänen" w:date="2015-01-22T15:25:00Z">
        <w:r w:rsidR="005B3177">
          <w:rPr>
            <w:rStyle w:val="Bodytext"/>
            <w:color w:val="000000"/>
            <w:sz w:val="28"/>
            <w:szCs w:val="28"/>
            <w:lang w:eastAsia="vi-VN"/>
          </w:rPr>
          <w:t xml:space="preserve">information </w:t>
        </w:r>
      </w:ins>
      <w:r w:rsidR="00997FD2">
        <w:rPr>
          <w:rStyle w:val="Bodytext"/>
          <w:color w:val="000000"/>
          <w:sz w:val="28"/>
          <w:szCs w:val="28"/>
          <w:lang w:eastAsia="vi-VN"/>
        </w:rPr>
        <w:t xml:space="preserve">to </w:t>
      </w:r>
      <w:r w:rsidR="00557CA6" w:rsidRPr="008D701A">
        <w:rPr>
          <w:rStyle w:val="Bodytext"/>
          <w:color w:val="000000"/>
          <w:sz w:val="28"/>
          <w:szCs w:val="28"/>
          <w:lang w:eastAsia="vi-VN"/>
        </w:rPr>
        <w:t>website</w:t>
      </w:r>
    </w:p>
    <w:p w:rsidR="00EB7CED" w:rsidRPr="008D701A" w:rsidRDefault="00D9453D" w:rsidP="008D701A">
      <w:pPr>
        <w:pStyle w:val="Bodytext1"/>
        <w:shd w:val="clear" w:color="auto" w:fill="auto"/>
        <w:tabs>
          <w:tab w:val="left" w:pos="535"/>
        </w:tabs>
        <w:spacing w:line="312" w:lineRule="auto"/>
        <w:ind w:firstLine="720"/>
        <w:rPr>
          <w:rStyle w:val="Bodytext"/>
          <w:color w:val="000000"/>
          <w:sz w:val="28"/>
          <w:szCs w:val="28"/>
          <w:lang w:eastAsia="vi-VN"/>
        </w:rPr>
      </w:pPr>
      <w:r>
        <w:rPr>
          <w:rStyle w:val="Bodytext"/>
          <w:color w:val="000000"/>
          <w:sz w:val="28"/>
          <w:szCs w:val="28"/>
          <w:lang w:eastAsia="vi-VN"/>
        </w:rPr>
        <w:t xml:space="preserve">When the </w:t>
      </w:r>
      <w:ins w:id="420" w:author="Harri Seppänen" w:date="2015-01-22T15:25:00Z">
        <w:r w:rsidR="005B3177">
          <w:rPr>
            <w:rStyle w:val="Bodytext"/>
            <w:color w:val="000000"/>
            <w:sz w:val="28"/>
            <w:szCs w:val="28"/>
            <w:lang w:eastAsia="vi-VN"/>
          </w:rPr>
          <w:t xml:space="preserve">relevant </w:t>
        </w:r>
      </w:ins>
      <w:r>
        <w:rPr>
          <w:rStyle w:val="Bodytext"/>
          <w:color w:val="000000"/>
          <w:sz w:val="28"/>
          <w:szCs w:val="28"/>
          <w:lang w:eastAsia="vi-VN"/>
        </w:rPr>
        <w:t xml:space="preserve">units </w:t>
      </w:r>
      <w:del w:id="421" w:author="Harri Seppänen" w:date="2015-01-22T15:25:00Z">
        <w:r w:rsidDel="005B3177">
          <w:rPr>
            <w:rStyle w:val="Bodytext"/>
            <w:color w:val="000000"/>
            <w:sz w:val="28"/>
            <w:szCs w:val="28"/>
            <w:lang w:eastAsia="vi-VN"/>
          </w:rPr>
          <w:delText xml:space="preserve">have </w:delText>
        </w:r>
      </w:del>
      <w:r>
        <w:rPr>
          <w:rStyle w:val="Bodytext"/>
          <w:color w:val="000000"/>
          <w:sz w:val="28"/>
          <w:szCs w:val="28"/>
          <w:lang w:eastAsia="vi-VN"/>
        </w:rPr>
        <w:t xml:space="preserve">demand </w:t>
      </w:r>
      <w:del w:id="422" w:author="Harri Seppänen" w:date="2015-01-22T15:26:00Z">
        <w:r w:rsidDel="005B3177">
          <w:rPr>
            <w:rStyle w:val="Bodytext"/>
            <w:color w:val="000000"/>
            <w:sz w:val="28"/>
            <w:szCs w:val="28"/>
            <w:lang w:eastAsia="vi-VN"/>
          </w:rPr>
          <w:delText xml:space="preserve">for </w:delText>
        </w:r>
      </w:del>
      <w:r>
        <w:rPr>
          <w:rStyle w:val="Bodytext"/>
          <w:color w:val="000000"/>
          <w:sz w:val="28"/>
          <w:szCs w:val="28"/>
          <w:lang w:eastAsia="vi-VN"/>
        </w:rPr>
        <w:t>updating</w:t>
      </w:r>
      <w:r w:rsidR="00EB7CED" w:rsidRPr="008D701A">
        <w:rPr>
          <w:rStyle w:val="Bodytext"/>
          <w:color w:val="000000"/>
          <w:sz w:val="28"/>
          <w:szCs w:val="28"/>
          <w:lang w:eastAsia="vi-VN"/>
        </w:rPr>
        <w:t xml:space="preserve"> </w:t>
      </w:r>
      <w:ins w:id="423" w:author="Harri Seppänen" w:date="2015-01-22T15:26:00Z">
        <w:r w:rsidR="005B3177">
          <w:rPr>
            <w:rStyle w:val="Bodytext"/>
            <w:color w:val="000000"/>
            <w:sz w:val="28"/>
            <w:szCs w:val="28"/>
            <w:lang w:eastAsia="vi-VN"/>
          </w:rPr>
          <w:t xml:space="preserve">of </w:t>
        </w:r>
      </w:ins>
      <w:r w:rsidR="00EB7CED" w:rsidRPr="008D701A">
        <w:rPr>
          <w:rStyle w:val="Bodytext"/>
          <w:color w:val="000000"/>
          <w:sz w:val="28"/>
          <w:szCs w:val="28"/>
          <w:lang w:eastAsia="vi-VN"/>
        </w:rPr>
        <w:t xml:space="preserve">information on the website of the system, the managers will update the information </w:t>
      </w:r>
      <w:del w:id="424" w:author="Harri Seppänen" w:date="2015-01-22T15:26:00Z">
        <w:r w:rsidR="00EB7CED" w:rsidRPr="008D701A" w:rsidDel="005B3177">
          <w:rPr>
            <w:rStyle w:val="Bodytext"/>
            <w:color w:val="000000"/>
            <w:sz w:val="28"/>
            <w:szCs w:val="28"/>
            <w:lang w:eastAsia="vi-VN"/>
          </w:rPr>
          <w:delText xml:space="preserve">on the website </w:delText>
        </w:r>
      </w:del>
      <w:r w:rsidR="00EB7CED" w:rsidRPr="008D701A">
        <w:rPr>
          <w:rStyle w:val="Bodytext"/>
          <w:color w:val="000000"/>
          <w:sz w:val="28"/>
          <w:szCs w:val="28"/>
          <w:lang w:eastAsia="vi-VN"/>
        </w:rPr>
        <w:t xml:space="preserve">in accordance with the regulations. </w:t>
      </w:r>
    </w:p>
    <w:p w:rsidR="000B5B3E" w:rsidRDefault="00C777ED" w:rsidP="008D701A">
      <w:pPr>
        <w:pStyle w:val="Bodytext1"/>
        <w:shd w:val="clear" w:color="auto" w:fill="auto"/>
        <w:tabs>
          <w:tab w:val="left" w:pos="535"/>
        </w:tabs>
        <w:spacing w:line="312" w:lineRule="auto"/>
        <w:ind w:firstLine="720"/>
        <w:rPr>
          <w:ins w:id="425" w:author="Harri Seppänen" w:date="2015-02-03T15:23:00Z"/>
          <w:rStyle w:val="Bodytext"/>
          <w:color w:val="000000"/>
          <w:sz w:val="28"/>
          <w:szCs w:val="28"/>
          <w:lang w:eastAsia="vi-VN"/>
        </w:rPr>
      </w:pPr>
      <w:r w:rsidRPr="00972858">
        <w:rPr>
          <w:rStyle w:val="Bodytext"/>
          <w:color w:val="000000"/>
          <w:sz w:val="28"/>
          <w:szCs w:val="28"/>
          <w:highlight w:val="yellow"/>
          <w:lang w:eastAsia="vi-VN"/>
        </w:rPr>
        <w:t>Ensuring th</w:t>
      </w:r>
      <w:r w:rsidR="00D9453D" w:rsidRPr="00972858">
        <w:rPr>
          <w:rStyle w:val="Bodytext"/>
          <w:color w:val="000000"/>
          <w:sz w:val="28"/>
          <w:szCs w:val="28"/>
          <w:highlight w:val="yellow"/>
          <w:lang w:eastAsia="vi-VN"/>
        </w:rPr>
        <w:t xml:space="preserve">e connection between the units’ </w:t>
      </w:r>
      <w:r w:rsidRPr="00972858">
        <w:rPr>
          <w:rStyle w:val="Bodytext"/>
          <w:color w:val="000000"/>
          <w:sz w:val="28"/>
          <w:szCs w:val="28"/>
          <w:highlight w:val="yellow"/>
          <w:lang w:eastAsia="vi-VN"/>
        </w:rPr>
        <w:t>professional portal in the unity electronic information system of the Administration</w:t>
      </w:r>
      <w:r w:rsidRPr="00972858">
        <w:rPr>
          <w:rStyle w:val="Bodytext"/>
          <w:color w:val="000000"/>
          <w:sz w:val="28"/>
          <w:szCs w:val="28"/>
          <w:lang w:eastAsia="vi-VN"/>
        </w:rPr>
        <w:t>; avoid the overlapping</w:t>
      </w:r>
      <w:r w:rsidR="00D9453D" w:rsidRPr="00972858">
        <w:rPr>
          <w:rStyle w:val="Bodytext"/>
          <w:color w:val="000000"/>
          <w:sz w:val="28"/>
          <w:szCs w:val="28"/>
          <w:lang w:eastAsia="vi-VN"/>
        </w:rPr>
        <w:t xml:space="preserve"> and duplicating databases causing</w:t>
      </w:r>
      <w:r w:rsidRPr="00972858">
        <w:rPr>
          <w:rStyle w:val="Bodytext"/>
          <w:color w:val="000000"/>
          <w:sz w:val="28"/>
          <w:szCs w:val="28"/>
          <w:lang w:eastAsia="vi-VN"/>
        </w:rPr>
        <w:t xml:space="preserve"> difficulties in the management of accuracy and </w:t>
      </w:r>
      <w:ins w:id="426" w:author="Harri Seppänen" w:date="2015-01-22T15:52:00Z">
        <w:r w:rsidR="00972858">
          <w:rPr>
            <w:rStyle w:val="Bodytext"/>
            <w:color w:val="000000"/>
            <w:sz w:val="28"/>
            <w:szCs w:val="28"/>
            <w:lang w:eastAsia="vi-VN"/>
          </w:rPr>
          <w:t xml:space="preserve">causing </w:t>
        </w:r>
      </w:ins>
      <w:r w:rsidRPr="00972858">
        <w:rPr>
          <w:rStyle w:val="Bodytext"/>
          <w:color w:val="000000"/>
          <w:sz w:val="28"/>
          <w:szCs w:val="28"/>
          <w:lang w:eastAsia="vi-VN"/>
        </w:rPr>
        <w:t>waste</w:t>
      </w:r>
      <w:del w:id="427" w:author="Harri Seppänen" w:date="2015-01-22T15:52:00Z">
        <w:r w:rsidRPr="00972858" w:rsidDel="00972858">
          <w:rPr>
            <w:rStyle w:val="Bodytext"/>
            <w:color w:val="000000"/>
            <w:sz w:val="28"/>
            <w:szCs w:val="28"/>
            <w:lang w:eastAsia="vi-VN"/>
          </w:rPr>
          <w:delText>d</w:delText>
        </w:r>
      </w:del>
      <w:r w:rsidRPr="00972858">
        <w:rPr>
          <w:rStyle w:val="Bodytext"/>
          <w:color w:val="000000"/>
          <w:sz w:val="28"/>
          <w:szCs w:val="28"/>
          <w:lang w:eastAsia="vi-VN"/>
        </w:rPr>
        <w:t xml:space="preserve"> </w:t>
      </w:r>
      <w:ins w:id="428" w:author="Harri Seppänen" w:date="2015-01-22T15:52:00Z">
        <w:r w:rsidR="00972858">
          <w:rPr>
            <w:rStyle w:val="Bodytext"/>
            <w:color w:val="000000"/>
            <w:sz w:val="28"/>
            <w:szCs w:val="28"/>
            <w:lang w:eastAsia="vi-VN"/>
          </w:rPr>
          <w:t xml:space="preserve">of </w:t>
        </w:r>
      </w:ins>
      <w:r w:rsidRPr="00972858">
        <w:rPr>
          <w:rStyle w:val="Bodytext"/>
          <w:color w:val="000000"/>
          <w:sz w:val="28"/>
          <w:szCs w:val="28"/>
          <w:lang w:eastAsia="vi-VN"/>
        </w:rPr>
        <w:t>resources.</w:t>
      </w:r>
      <w:commentRangeEnd w:id="414"/>
      <w:r w:rsidR="00F12F3A">
        <w:rPr>
          <w:rStyle w:val="CommentReference"/>
        </w:rPr>
        <w:commentReference w:id="414"/>
      </w:r>
    </w:p>
    <w:p w:rsidR="005A3F99" w:rsidRPr="008D701A" w:rsidRDefault="005A3F99" w:rsidP="008D701A">
      <w:pPr>
        <w:pStyle w:val="Bodytext1"/>
        <w:shd w:val="clear" w:color="auto" w:fill="auto"/>
        <w:tabs>
          <w:tab w:val="left" w:pos="535"/>
        </w:tabs>
        <w:spacing w:line="312" w:lineRule="auto"/>
        <w:ind w:firstLine="720"/>
        <w:rPr>
          <w:color w:val="000000"/>
          <w:sz w:val="28"/>
          <w:szCs w:val="28"/>
          <w:shd w:val="clear" w:color="auto" w:fill="FFFFFF"/>
          <w:lang w:eastAsia="vi-VN"/>
        </w:rPr>
      </w:pPr>
    </w:p>
    <w:p w:rsidR="000B5B3E" w:rsidRPr="008D701A" w:rsidRDefault="00C777ED" w:rsidP="008D701A">
      <w:pPr>
        <w:pStyle w:val="Bodytext31"/>
        <w:shd w:val="clear" w:color="auto" w:fill="auto"/>
        <w:spacing w:line="312" w:lineRule="auto"/>
        <w:ind w:firstLine="720"/>
        <w:jc w:val="left"/>
        <w:rPr>
          <w:rStyle w:val="Bodytext"/>
          <w:color w:val="000000"/>
          <w:sz w:val="28"/>
          <w:szCs w:val="28"/>
          <w:lang w:eastAsia="vi-VN"/>
        </w:rPr>
      </w:pPr>
      <w:proofErr w:type="gramStart"/>
      <w:r w:rsidRPr="008D701A">
        <w:rPr>
          <w:rStyle w:val="Bodytext3"/>
          <w:b/>
          <w:color w:val="000000"/>
          <w:sz w:val="28"/>
          <w:szCs w:val="28"/>
          <w:lang w:eastAsia="vi-VN"/>
        </w:rPr>
        <w:t>Article</w:t>
      </w:r>
      <w:r w:rsidR="001F213E" w:rsidRPr="008D701A">
        <w:rPr>
          <w:rStyle w:val="Bodytext3"/>
          <w:b/>
          <w:color w:val="000000"/>
          <w:sz w:val="28"/>
          <w:szCs w:val="28"/>
          <w:lang w:eastAsia="vi-VN"/>
        </w:rPr>
        <w:t xml:space="preserve"> 12</w:t>
      </w:r>
      <w:r w:rsidR="000B5B3E" w:rsidRPr="008D701A">
        <w:rPr>
          <w:rStyle w:val="Bodytext3"/>
          <w:b/>
          <w:color w:val="000000"/>
          <w:sz w:val="28"/>
          <w:szCs w:val="28"/>
          <w:lang w:eastAsia="vi-VN"/>
        </w:rPr>
        <w:t>.</w:t>
      </w:r>
      <w:proofErr w:type="gramEnd"/>
      <w:r w:rsidR="000B5B3E" w:rsidRPr="008D701A">
        <w:rPr>
          <w:rStyle w:val="Bodytext3"/>
          <w:b/>
          <w:color w:val="000000"/>
          <w:sz w:val="28"/>
          <w:szCs w:val="28"/>
          <w:lang w:eastAsia="vi-VN"/>
        </w:rPr>
        <w:t xml:space="preserve"> </w:t>
      </w:r>
      <w:proofErr w:type="gramStart"/>
      <w:ins w:id="429" w:author="Harri Seppänen" w:date="2015-02-03T11:41:00Z">
        <w:r w:rsidR="00352B7C">
          <w:rPr>
            <w:rStyle w:val="Bodytext3"/>
            <w:b/>
            <w:color w:val="000000"/>
            <w:sz w:val="28"/>
            <w:szCs w:val="28"/>
            <w:lang w:eastAsia="vi-VN"/>
          </w:rPr>
          <w:t>Rights  and</w:t>
        </w:r>
        <w:proofErr w:type="gramEnd"/>
        <w:r w:rsidR="00352B7C">
          <w:rPr>
            <w:rStyle w:val="Bodytext3"/>
            <w:b/>
            <w:color w:val="000000"/>
            <w:sz w:val="28"/>
            <w:szCs w:val="28"/>
            <w:lang w:eastAsia="vi-VN"/>
          </w:rPr>
          <w:t xml:space="preserve"> </w:t>
        </w:r>
        <w:proofErr w:type="spellStart"/>
        <w:r w:rsidR="00352B7C">
          <w:rPr>
            <w:rStyle w:val="Bodytext3"/>
            <w:b/>
            <w:color w:val="000000"/>
            <w:sz w:val="28"/>
            <w:szCs w:val="28"/>
            <w:lang w:eastAsia="vi-VN"/>
          </w:rPr>
          <w:t>responsibities</w:t>
        </w:r>
        <w:proofErr w:type="spellEnd"/>
        <w:r w:rsidR="00352B7C">
          <w:rPr>
            <w:rStyle w:val="Bodytext3"/>
            <w:b/>
            <w:color w:val="000000"/>
            <w:sz w:val="28"/>
            <w:szCs w:val="28"/>
            <w:lang w:eastAsia="vi-VN"/>
          </w:rPr>
          <w:t xml:space="preserve"> regarding </w:t>
        </w:r>
      </w:ins>
      <w:r w:rsidR="00D9453D">
        <w:rPr>
          <w:rStyle w:val="Bodytext3"/>
          <w:b/>
          <w:color w:val="000000"/>
          <w:sz w:val="28"/>
          <w:szCs w:val="28"/>
          <w:lang w:eastAsia="vi-VN"/>
        </w:rPr>
        <w:t>IT Governance of Vietnam Administration of F</w:t>
      </w:r>
      <w:r w:rsidR="00067E49" w:rsidRPr="008D701A">
        <w:rPr>
          <w:rStyle w:val="Bodytext3"/>
          <w:b/>
          <w:color w:val="000000"/>
          <w:sz w:val="28"/>
          <w:szCs w:val="28"/>
          <w:lang w:eastAsia="vi-VN"/>
        </w:rPr>
        <w:t xml:space="preserve">orestry </w:t>
      </w:r>
    </w:p>
    <w:p w:rsidR="00067E49" w:rsidRPr="008D701A" w:rsidRDefault="00D9453D" w:rsidP="008D701A">
      <w:pPr>
        <w:pStyle w:val="Bodytext1"/>
        <w:shd w:val="clear" w:color="auto" w:fill="auto"/>
        <w:spacing w:line="312" w:lineRule="auto"/>
        <w:ind w:firstLine="720"/>
        <w:rPr>
          <w:rStyle w:val="Bodytext"/>
          <w:color w:val="000000"/>
          <w:sz w:val="28"/>
          <w:szCs w:val="28"/>
          <w:lang w:eastAsia="vi-VN"/>
        </w:rPr>
      </w:pPr>
      <w:r>
        <w:rPr>
          <w:rStyle w:val="Bodytext3"/>
          <w:b w:val="0"/>
          <w:color w:val="000000"/>
          <w:sz w:val="28"/>
          <w:szCs w:val="28"/>
          <w:lang w:eastAsia="vi-VN"/>
        </w:rPr>
        <w:t>IT Governance of Vietnam Administration of F</w:t>
      </w:r>
      <w:r w:rsidR="00067E49" w:rsidRPr="008D701A">
        <w:rPr>
          <w:rStyle w:val="Bodytext3"/>
          <w:b w:val="0"/>
          <w:color w:val="000000"/>
          <w:sz w:val="28"/>
          <w:szCs w:val="28"/>
          <w:lang w:eastAsia="vi-VN"/>
        </w:rPr>
        <w:t>orestry includes two levels</w:t>
      </w:r>
      <w:r w:rsidR="000B5B3E" w:rsidRPr="008D701A">
        <w:rPr>
          <w:rStyle w:val="Bodytext"/>
          <w:color w:val="000000"/>
          <w:sz w:val="28"/>
          <w:szCs w:val="28"/>
          <w:lang w:eastAsia="vi-VN"/>
        </w:rPr>
        <w:t xml:space="preserve">: </w:t>
      </w:r>
      <w:r w:rsidR="00067E49" w:rsidRPr="008D701A">
        <w:rPr>
          <w:rStyle w:val="Bodytext"/>
          <w:color w:val="000000"/>
          <w:sz w:val="28"/>
          <w:szCs w:val="28"/>
          <w:lang w:eastAsia="vi-VN"/>
        </w:rPr>
        <w:t xml:space="preserve">Administration level and </w:t>
      </w:r>
      <w:r w:rsidR="00205B98" w:rsidRPr="008D701A">
        <w:rPr>
          <w:rStyle w:val="Bodytext"/>
          <w:color w:val="000000"/>
          <w:sz w:val="28"/>
          <w:szCs w:val="28"/>
          <w:lang w:eastAsia="vi-VN"/>
        </w:rPr>
        <w:t>units of Administration level (Forest Protection Department, Department of forest conservation, etc.)</w:t>
      </w:r>
    </w:p>
    <w:p w:rsidR="005A3F99" w:rsidRPr="00EF0BE6" w:rsidRDefault="005A3F99" w:rsidP="005A3F99">
      <w:pPr>
        <w:pStyle w:val="Bodytext1"/>
        <w:shd w:val="clear" w:color="auto" w:fill="auto"/>
        <w:spacing w:line="312" w:lineRule="auto"/>
        <w:ind w:firstLine="720"/>
        <w:rPr>
          <w:ins w:id="430" w:author="Harri Seppänen" w:date="2015-02-03T15:21:00Z"/>
          <w:rStyle w:val="Bodytext3"/>
          <w:b w:val="0"/>
          <w:color w:val="000000"/>
          <w:sz w:val="28"/>
          <w:szCs w:val="28"/>
          <w:lang w:eastAsia="vi-VN"/>
        </w:rPr>
      </w:pPr>
      <w:ins w:id="431" w:author="Harri Seppänen" w:date="2015-02-03T15:21:00Z">
        <w:r w:rsidRPr="00EF0BE6">
          <w:rPr>
            <w:rStyle w:val="Bodytext3"/>
            <w:b w:val="0"/>
            <w:color w:val="000000"/>
            <w:sz w:val="28"/>
            <w:szCs w:val="28"/>
            <w:lang w:eastAsia="vi-VN"/>
          </w:rPr>
          <w:t>VNFOREST as the state forest management agency is responsible for appointing a data steward, organization responsible for the accuracy, correctness and reliability of the data owned by the GOV</w:t>
        </w:r>
      </w:ins>
    </w:p>
    <w:p w:rsidR="005A3F99" w:rsidRPr="00EF0BE6" w:rsidRDefault="005A3F99" w:rsidP="005A3F99">
      <w:pPr>
        <w:pStyle w:val="Bodytext1"/>
        <w:shd w:val="clear" w:color="auto" w:fill="auto"/>
        <w:spacing w:line="312" w:lineRule="auto"/>
        <w:ind w:firstLine="720"/>
        <w:rPr>
          <w:ins w:id="432" w:author="Harri Seppänen" w:date="2015-02-03T15:21:00Z"/>
          <w:rStyle w:val="Bodytext3"/>
          <w:b w:val="0"/>
          <w:color w:val="000000"/>
          <w:sz w:val="28"/>
          <w:szCs w:val="28"/>
          <w:lang w:eastAsia="vi-VN"/>
        </w:rPr>
      </w:pPr>
      <w:ins w:id="433" w:author="Harri Seppänen" w:date="2015-02-03T15:21:00Z">
        <w:r w:rsidRPr="00EF0BE6">
          <w:rPr>
            <w:rStyle w:val="Bodytext3"/>
            <w:b w:val="0"/>
            <w:color w:val="000000"/>
            <w:sz w:val="28"/>
            <w:szCs w:val="28"/>
            <w:lang w:eastAsia="vi-VN"/>
          </w:rPr>
          <w:t>With regards to third party data stored in the system, VNFOREST will maintain metadata information on the ownership of the data and the terms and conditions attached to the data</w:t>
        </w:r>
      </w:ins>
    </w:p>
    <w:p w:rsidR="005A3F99" w:rsidRPr="00EF0BE6" w:rsidRDefault="005A3F99" w:rsidP="005A3F99">
      <w:pPr>
        <w:pStyle w:val="Bodytext1"/>
        <w:shd w:val="clear" w:color="auto" w:fill="auto"/>
        <w:spacing w:line="312" w:lineRule="auto"/>
        <w:ind w:firstLine="720"/>
        <w:rPr>
          <w:ins w:id="434" w:author="Harri Seppänen" w:date="2015-02-03T15:21:00Z"/>
          <w:rStyle w:val="Bodytext3"/>
          <w:b w:val="0"/>
          <w:color w:val="000000"/>
          <w:sz w:val="28"/>
          <w:szCs w:val="28"/>
          <w:lang w:eastAsia="vi-VN"/>
        </w:rPr>
      </w:pPr>
      <w:ins w:id="435" w:author="Harri Seppänen" w:date="2015-02-03T15:21:00Z">
        <w:r w:rsidRPr="00EF0BE6">
          <w:rPr>
            <w:rStyle w:val="Bodytext3"/>
            <w:b w:val="0"/>
            <w:color w:val="000000"/>
            <w:sz w:val="28"/>
            <w:szCs w:val="28"/>
            <w:lang w:eastAsia="vi-VN"/>
          </w:rPr>
          <w:t xml:space="preserve">VNFOREST will take charge of the secure storage of </w:t>
        </w:r>
      </w:ins>
      <w:ins w:id="436" w:author="Harri Seppänen" w:date="2015-02-04T15:50:00Z">
        <w:r w:rsidR="009A4190" w:rsidRPr="00EF0BE6">
          <w:rPr>
            <w:rStyle w:val="Bodytext3"/>
            <w:b w:val="0"/>
            <w:color w:val="000000"/>
            <w:sz w:val="28"/>
            <w:szCs w:val="28"/>
            <w:lang w:eastAsia="vi-VN"/>
          </w:rPr>
          <w:t>the data</w:t>
        </w:r>
      </w:ins>
      <w:ins w:id="437" w:author="Harri Seppänen" w:date="2015-02-03T15:21:00Z">
        <w:r w:rsidRPr="00EF0BE6">
          <w:rPr>
            <w:rStyle w:val="Bodytext3"/>
            <w:b w:val="0"/>
            <w:color w:val="000000"/>
            <w:sz w:val="28"/>
            <w:szCs w:val="28"/>
            <w:lang w:eastAsia="vi-VN"/>
          </w:rPr>
          <w:t xml:space="preserve"> resources contained in FORMIS either by maintaining in-house capacity for this purpose in the VNFOREST unit responsible for ICT or by procuring data storage as a service</w:t>
        </w:r>
      </w:ins>
    </w:p>
    <w:p w:rsidR="005A3F99" w:rsidRPr="00EF0BE6" w:rsidRDefault="005A3F99" w:rsidP="005A3F99">
      <w:pPr>
        <w:pStyle w:val="Bodytext1"/>
        <w:shd w:val="clear" w:color="auto" w:fill="auto"/>
        <w:spacing w:line="312" w:lineRule="auto"/>
        <w:ind w:firstLine="720"/>
        <w:rPr>
          <w:ins w:id="438" w:author="Harri Seppänen" w:date="2015-02-03T15:21:00Z"/>
          <w:rStyle w:val="Bodytext3"/>
          <w:b w:val="0"/>
          <w:color w:val="000000"/>
          <w:sz w:val="28"/>
          <w:szCs w:val="28"/>
          <w:lang w:eastAsia="vi-VN"/>
        </w:rPr>
      </w:pPr>
      <w:ins w:id="439" w:author="Harri Seppänen" w:date="2015-02-03T15:21:00Z">
        <w:r w:rsidRPr="00EF0BE6">
          <w:rPr>
            <w:rStyle w:val="Bodytext3"/>
            <w:b w:val="0"/>
            <w:color w:val="000000"/>
            <w:sz w:val="28"/>
            <w:szCs w:val="28"/>
            <w:lang w:eastAsia="vi-VN"/>
          </w:rPr>
          <w:t>VNFOREST will maintain the central ICT platform of the FORMIS system in order to enable integration of data and applications in a cost-effective manner</w:t>
        </w:r>
      </w:ins>
    </w:p>
    <w:p w:rsidR="000B5B3E" w:rsidRDefault="00F37076" w:rsidP="005A3F99">
      <w:pPr>
        <w:pStyle w:val="Bodytext1"/>
        <w:shd w:val="clear" w:color="auto" w:fill="auto"/>
        <w:spacing w:line="312" w:lineRule="auto"/>
        <w:ind w:firstLine="0"/>
        <w:rPr>
          <w:ins w:id="440" w:author="Harri Seppänen" w:date="2015-02-02T15:24:00Z"/>
          <w:rStyle w:val="Bodytext3"/>
          <w:b w:val="0"/>
          <w:color w:val="000000"/>
          <w:sz w:val="28"/>
          <w:szCs w:val="28"/>
          <w:lang w:eastAsia="vi-VN"/>
        </w:rPr>
      </w:pPr>
      <w:r w:rsidRPr="005A3F99">
        <w:rPr>
          <w:rStyle w:val="Bodytext3"/>
          <w:b w:val="0"/>
          <w:color w:val="000000"/>
          <w:sz w:val="28"/>
          <w:szCs w:val="28"/>
          <w:lang w:eastAsia="vi-VN"/>
        </w:rPr>
        <w:lastRenderedPageBreak/>
        <w:t xml:space="preserve">VNFOREST </w:t>
      </w:r>
      <w:r w:rsidRPr="005A3F99">
        <w:rPr>
          <w:rStyle w:val="Bodytext3"/>
          <w:b w:val="0"/>
          <w:color w:val="000000"/>
          <w:sz w:val="28"/>
          <w:szCs w:val="28"/>
          <w:highlight w:val="yellow"/>
          <w:lang w:eastAsia="vi-VN"/>
        </w:rPr>
        <w:t>Information Data and General Affairs Section</w:t>
      </w:r>
      <w:r>
        <w:t xml:space="preserve"> </w:t>
      </w:r>
      <w:r w:rsidR="00205B98" w:rsidRPr="000F7434">
        <w:rPr>
          <w:rStyle w:val="Bodytext3"/>
          <w:b w:val="0"/>
          <w:color w:val="000000"/>
          <w:sz w:val="28"/>
          <w:szCs w:val="28"/>
          <w:lang w:eastAsia="vi-VN"/>
        </w:rPr>
        <w:t xml:space="preserve">is the unit performs the function of managing IT systems; promote, provide, monitor and supervise the use of </w:t>
      </w:r>
      <w:r w:rsidR="00F74051" w:rsidRPr="000F7434">
        <w:rPr>
          <w:rStyle w:val="Bodytext3"/>
          <w:b w:val="0"/>
          <w:color w:val="000000"/>
          <w:sz w:val="28"/>
          <w:szCs w:val="28"/>
          <w:lang w:eastAsia="vi-VN"/>
        </w:rPr>
        <w:t>application</w:t>
      </w:r>
      <w:ins w:id="441" w:author="Harri Seppänen" w:date="2015-01-22T15:32:00Z">
        <w:r w:rsidR="00A62D88" w:rsidRPr="000F7434">
          <w:rPr>
            <w:rStyle w:val="Bodytext3"/>
            <w:b w:val="0"/>
            <w:color w:val="000000"/>
            <w:sz w:val="28"/>
            <w:szCs w:val="28"/>
            <w:lang w:eastAsia="vi-VN"/>
          </w:rPr>
          <w:t xml:space="preserve">s and </w:t>
        </w:r>
      </w:ins>
      <w:r w:rsidR="00F74051" w:rsidRPr="000F7434">
        <w:rPr>
          <w:rStyle w:val="Bodytext3"/>
          <w:b w:val="0"/>
          <w:color w:val="000000"/>
          <w:sz w:val="28"/>
          <w:szCs w:val="28"/>
          <w:lang w:eastAsia="vi-VN"/>
        </w:rPr>
        <w:t xml:space="preserve">systems </w:t>
      </w:r>
      <w:del w:id="442" w:author="Harri Seppänen" w:date="2015-01-22T15:51:00Z">
        <w:r w:rsidR="00205B98" w:rsidRPr="000F7434" w:rsidDel="00972858">
          <w:rPr>
            <w:rStyle w:val="Bodytext3"/>
            <w:b w:val="0"/>
            <w:color w:val="000000"/>
            <w:sz w:val="28"/>
            <w:szCs w:val="28"/>
            <w:lang w:eastAsia="vi-VN"/>
          </w:rPr>
          <w:delText xml:space="preserve">in </w:delText>
        </w:r>
      </w:del>
      <w:ins w:id="443" w:author="Harri Seppänen" w:date="2015-01-22T15:51:00Z">
        <w:r w:rsidR="00972858">
          <w:rPr>
            <w:rStyle w:val="Bodytext3"/>
            <w:b w:val="0"/>
            <w:color w:val="000000"/>
            <w:sz w:val="28"/>
            <w:szCs w:val="28"/>
            <w:lang w:eastAsia="vi-VN"/>
          </w:rPr>
          <w:t>of</w:t>
        </w:r>
        <w:r w:rsidR="00972858" w:rsidRPr="000F7434">
          <w:rPr>
            <w:rStyle w:val="Bodytext3"/>
            <w:b w:val="0"/>
            <w:color w:val="000000"/>
            <w:sz w:val="28"/>
            <w:szCs w:val="28"/>
            <w:lang w:eastAsia="vi-VN"/>
          </w:rPr>
          <w:t xml:space="preserve"> </w:t>
        </w:r>
      </w:ins>
      <w:r w:rsidR="00205B98" w:rsidRPr="000F7434">
        <w:rPr>
          <w:rStyle w:val="Bodytext3"/>
          <w:b w:val="0"/>
          <w:color w:val="000000"/>
          <w:sz w:val="28"/>
          <w:szCs w:val="28"/>
          <w:lang w:eastAsia="vi-VN"/>
        </w:rPr>
        <w:t>information</w:t>
      </w:r>
      <w:r w:rsidR="00F74051" w:rsidRPr="000F7434">
        <w:rPr>
          <w:rStyle w:val="Bodytext3"/>
          <w:b w:val="0"/>
          <w:color w:val="000000"/>
          <w:sz w:val="28"/>
          <w:szCs w:val="28"/>
          <w:lang w:eastAsia="vi-VN"/>
        </w:rPr>
        <w:t xml:space="preserve">. The </w:t>
      </w:r>
      <w:del w:id="444" w:author="Harri Seppänen" w:date="2015-02-03T15:21:00Z">
        <w:r w:rsidR="00F74051" w:rsidRPr="000F7434" w:rsidDel="005A3F99">
          <w:rPr>
            <w:rStyle w:val="Bodytext3"/>
            <w:b w:val="0"/>
            <w:color w:val="000000"/>
            <w:sz w:val="28"/>
            <w:szCs w:val="28"/>
            <w:lang w:eastAsia="vi-VN"/>
          </w:rPr>
          <w:delText>IT dep</w:delText>
        </w:r>
        <w:r w:rsidR="00A8191F" w:rsidRPr="000F7434" w:rsidDel="005A3F99">
          <w:rPr>
            <w:rStyle w:val="Bodytext3"/>
            <w:b w:val="0"/>
            <w:color w:val="000000"/>
            <w:sz w:val="28"/>
            <w:szCs w:val="28"/>
            <w:lang w:eastAsia="vi-VN"/>
          </w:rPr>
          <w:delText>artment</w:delText>
        </w:r>
      </w:del>
      <w:ins w:id="445" w:author="Harri Seppänen" w:date="2015-02-03T15:21:00Z">
        <w:r w:rsidR="005A3F99">
          <w:rPr>
            <w:rStyle w:val="Bodytext3"/>
            <w:b w:val="0"/>
            <w:color w:val="000000"/>
            <w:sz w:val="28"/>
            <w:szCs w:val="28"/>
            <w:lang w:eastAsia="vi-VN"/>
          </w:rPr>
          <w:t xml:space="preserve"> </w:t>
        </w:r>
        <w:proofErr w:type="gramStart"/>
        <w:r w:rsidR="005A3F99">
          <w:rPr>
            <w:rStyle w:val="Bodytext3"/>
            <w:b w:val="0"/>
            <w:color w:val="000000"/>
            <w:sz w:val="28"/>
            <w:szCs w:val="28"/>
            <w:lang w:eastAsia="vi-VN"/>
          </w:rPr>
          <w:t xml:space="preserve">section </w:t>
        </w:r>
      </w:ins>
      <w:r w:rsidR="00A8191F" w:rsidRPr="000F7434">
        <w:rPr>
          <w:rStyle w:val="Bodytext3"/>
          <w:b w:val="0"/>
          <w:color w:val="000000"/>
          <w:sz w:val="28"/>
          <w:szCs w:val="28"/>
          <w:lang w:eastAsia="vi-VN"/>
        </w:rPr>
        <w:t xml:space="preserve"> also</w:t>
      </w:r>
      <w:proofErr w:type="gramEnd"/>
      <w:r w:rsidR="00A8191F" w:rsidRPr="000F7434">
        <w:rPr>
          <w:rStyle w:val="Bodytext3"/>
          <w:b w:val="0"/>
          <w:color w:val="000000"/>
          <w:sz w:val="28"/>
          <w:szCs w:val="28"/>
          <w:lang w:eastAsia="vi-VN"/>
        </w:rPr>
        <w:t xml:space="preserve"> has the function of</w:t>
      </w:r>
      <w:r w:rsidR="00F74051" w:rsidRPr="000F7434">
        <w:rPr>
          <w:rStyle w:val="Bodytext3"/>
          <w:b w:val="0"/>
          <w:color w:val="000000"/>
          <w:sz w:val="28"/>
          <w:szCs w:val="28"/>
          <w:lang w:eastAsia="vi-VN"/>
        </w:rPr>
        <w:t xml:space="preserve"> self-management information system to meet the demand for information management.</w:t>
      </w:r>
    </w:p>
    <w:p w:rsidR="00EF0BE6" w:rsidRPr="008D701A" w:rsidRDefault="00EF0BE6" w:rsidP="008D701A">
      <w:pPr>
        <w:pStyle w:val="Bodytext1"/>
        <w:shd w:val="clear" w:color="auto" w:fill="auto"/>
        <w:spacing w:line="312" w:lineRule="auto"/>
        <w:ind w:firstLine="720"/>
        <w:rPr>
          <w:bCs/>
          <w:color w:val="000000"/>
          <w:sz w:val="28"/>
          <w:szCs w:val="28"/>
          <w:shd w:val="clear" w:color="auto" w:fill="FFFFFF"/>
          <w:lang w:eastAsia="vi-VN"/>
        </w:rPr>
      </w:pPr>
    </w:p>
    <w:p w:rsidR="000B5B3E" w:rsidRPr="008D701A" w:rsidRDefault="00F74051" w:rsidP="008D701A">
      <w:pPr>
        <w:pStyle w:val="Bodytext31"/>
        <w:shd w:val="clear" w:color="auto" w:fill="auto"/>
        <w:tabs>
          <w:tab w:val="left" w:pos="7590"/>
        </w:tabs>
        <w:spacing w:line="312" w:lineRule="auto"/>
        <w:ind w:firstLine="720"/>
        <w:rPr>
          <w:b w:val="0"/>
          <w:sz w:val="28"/>
          <w:szCs w:val="28"/>
        </w:rPr>
      </w:pPr>
      <w:proofErr w:type="gramStart"/>
      <w:r w:rsidRPr="008D701A">
        <w:rPr>
          <w:rStyle w:val="Bodytext3"/>
          <w:b/>
          <w:color w:val="000000"/>
          <w:sz w:val="28"/>
          <w:szCs w:val="28"/>
          <w:lang w:eastAsia="vi-VN"/>
        </w:rPr>
        <w:t>Article</w:t>
      </w:r>
      <w:r w:rsidR="001F213E" w:rsidRPr="008D701A">
        <w:rPr>
          <w:rStyle w:val="Bodytext3"/>
          <w:b/>
          <w:color w:val="000000"/>
          <w:sz w:val="28"/>
          <w:szCs w:val="28"/>
          <w:lang w:eastAsia="vi-VN"/>
        </w:rPr>
        <w:t xml:space="preserve"> 13</w:t>
      </w:r>
      <w:r w:rsidR="000B5B3E" w:rsidRPr="008D701A">
        <w:rPr>
          <w:rStyle w:val="Bodytext3"/>
          <w:b/>
          <w:color w:val="000000"/>
          <w:sz w:val="28"/>
          <w:szCs w:val="28"/>
          <w:lang w:eastAsia="vi-VN"/>
        </w:rPr>
        <w:t>.</w:t>
      </w:r>
      <w:proofErr w:type="gramEnd"/>
      <w:r w:rsidR="000B5B3E" w:rsidRPr="008D701A">
        <w:rPr>
          <w:rStyle w:val="Bodytext3"/>
          <w:b/>
          <w:color w:val="000000"/>
          <w:sz w:val="28"/>
          <w:szCs w:val="28"/>
          <w:lang w:eastAsia="vi-VN"/>
        </w:rPr>
        <w:t xml:space="preserve"> </w:t>
      </w:r>
      <w:r w:rsidRPr="008D701A">
        <w:rPr>
          <w:rStyle w:val="Bodytext3"/>
          <w:b/>
          <w:color w:val="000000"/>
          <w:sz w:val="28"/>
          <w:szCs w:val="28"/>
          <w:lang w:eastAsia="vi-VN"/>
        </w:rPr>
        <w:t>Editorial board of management information systems</w:t>
      </w:r>
      <w:r w:rsidRPr="008D701A">
        <w:rPr>
          <w:rStyle w:val="Bodytext3"/>
          <w:b/>
          <w:color w:val="000000"/>
          <w:sz w:val="28"/>
          <w:szCs w:val="28"/>
          <w:lang w:eastAsia="vi-VN"/>
        </w:rPr>
        <w:tab/>
      </w:r>
    </w:p>
    <w:p w:rsidR="000B5B3E" w:rsidRPr="008D701A" w:rsidRDefault="00F74051" w:rsidP="008D701A">
      <w:pPr>
        <w:pStyle w:val="Bodytext1"/>
        <w:shd w:val="clear" w:color="auto" w:fill="auto"/>
        <w:tabs>
          <w:tab w:val="left" w:pos="514"/>
        </w:tabs>
        <w:spacing w:line="312" w:lineRule="auto"/>
        <w:ind w:firstLine="720"/>
        <w:rPr>
          <w:rStyle w:val="Bodytext"/>
          <w:color w:val="000000"/>
          <w:sz w:val="28"/>
          <w:szCs w:val="28"/>
          <w:lang w:eastAsia="vi-VN"/>
        </w:rPr>
      </w:pPr>
      <w:r w:rsidRPr="008D701A">
        <w:rPr>
          <w:rStyle w:val="Bodytext"/>
          <w:color w:val="000000"/>
          <w:sz w:val="28"/>
          <w:szCs w:val="28"/>
          <w:lang w:eastAsia="vi-VN"/>
        </w:rPr>
        <w:t>Founding the editorial board</w:t>
      </w:r>
      <w:r w:rsidR="000B5B3E" w:rsidRPr="008D701A">
        <w:rPr>
          <w:rStyle w:val="Bodytext"/>
          <w:color w:val="000000"/>
          <w:sz w:val="28"/>
          <w:szCs w:val="28"/>
          <w:lang w:eastAsia="vi-VN"/>
        </w:rPr>
        <w:t>……………….</w:t>
      </w:r>
      <w:r w:rsidRPr="008D701A">
        <w:rPr>
          <w:rStyle w:val="Bodytext"/>
          <w:color w:val="000000"/>
          <w:sz w:val="28"/>
          <w:szCs w:val="28"/>
          <w:lang w:eastAsia="vi-VN"/>
        </w:rPr>
        <w:t>include</w:t>
      </w:r>
      <w:r w:rsidR="000B5B3E" w:rsidRPr="008D701A">
        <w:rPr>
          <w:rStyle w:val="Bodytext"/>
          <w:color w:val="000000"/>
          <w:sz w:val="28"/>
          <w:szCs w:val="28"/>
          <w:lang w:eastAsia="vi-VN"/>
        </w:rPr>
        <w:t xml:space="preserve"> ………………….</w:t>
      </w:r>
    </w:p>
    <w:p w:rsidR="000B5B3E" w:rsidRPr="008D701A" w:rsidRDefault="00A8191F" w:rsidP="008D701A">
      <w:pPr>
        <w:pStyle w:val="Bodytext1"/>
        <w:shd w:val="clear" w:color="auto" w:fill="auto"/>
        <w:tabs>
          <w:tab w:val="left" w:pos="514"/>
        </w:tabs>
        <w:spacing w:line="312" w:lineRule="auto"/>
        <w:ind w:firstLine="720"/>
        <w:rPr>
          <w:color w:val="000000"/>
          <w:sz w:val="28"/>
          <w:szCs w:val="28"/>
          <w:shd w:val="clear" w:color="auto" w:fill="FFFFFF"/>
          <w:lang w:eastAsia="vi-VN"/>
        </w:rPr>
      </w:pPr>
      <w:r>
        <w:rPr>
          <w:rStyle w:val="Bodytext"/>
          <w:color w:val="000000"/>
          <w:sz w:val="28"/>
          <w:szCs w:val="28"/>
          <w:lang w:eastAsia="vi-VN"/>
        </w:rPr>
        <w:t>The Editorial Board has responsibility</w:t>
      </w:r>
      <w:r w:rsidR="00F74051" w:rsidRPr="008D701A">
        <w:rPr>
          <w:rStyle w:val="Bodytext"/>
          <w:color w:val="000000"/>
          <w:sz w:val="28"/>
          <w:szCs w:val="28"/>
          <w:lang w:eastAsia="vi-VN"/>
        </w:rPr>
        <w:t xml:space="preserve"> for managing the entire information of the Website and performs editing, brow</w:t>
      </w:r>
      <w:r>
        <w:rPr>
          <w:rStyle w:val="Bodytext"/>
          <w:color w:val="000000"/>
          <w:sz w:val="28"/>
          <w:szCs w:val="28"/>
          <w:lang w:eastAsia="vi-VN"/>
        </w:rPr>
        <w:t>sing information, authenticating</w:t>
      </w:r>
      <w:r w:rsidR="00F74051" w:rsidRPr="008D701A">
        <w:rPr>
          <w:rStyle w:val="Bodytext"/>
          <w:color w:val="000000"/>
          <w:sz w:val="28"/>
          <w:szCs w:val="28"/>
          <w:lang w:eastAsia="vi-VN"/>
        </w:rPr>
        <w:t xml:space="preserve"> in</w:t>
      </w:r>
      <w:r>
        <w:rPr>
          <w:rStyle w:val="Bodytext"/>
          <w:color w:val="000000"/>
          <w:sz w:val="28"/>
          <w:szCs w:val="28"/>
          <w:lang w:eastAsia="vi-VN"/>
        </w:rPr>
        <w:t>formation and updates, publishes</w:t>
      </w:r>
      <w:r w:rsidR="00F74051" w:rsidRPr="008D701A">
        <w:rPr>
          <w:rStyle w:val="Bodytext"/>
          <w:color w:val="000000"/>
          <w:sz w:val="28"/>
          <w:szCs w:val="28"/>
          <w:lang w:eastAsia="vi-VN"/>
        </w:rPr>
        <w:t xml:space="preserve"> on Website, responsible to the le</w:t>
      </w:r>
      <w:r>
        <w:rPr>
          <w:rStyle w:val="Bodytext"/>
          <w:color w:val="000000"/>
          <w:sz w:val="28"/>
          <w:szCs w:val="28"/>
          <w:lang w:eastAsia="vi-VN"/>
        </w:rPr>
        <w:t>adership of Administration for</w:t>
      </w:r>
      <w:r w:rsidR="00F74051" w:rsidRPr="008D701A">
        <w:rPr>
          <w:rStyle w:val="Bodytext"/>
          <w:color w:val="000000"/>
          <w:sz w:val="28"/>
          <w:szCs w:val="28"/>
          <w:lang w:eastAsia="vi-VN"/>
        </w:rPr>
        <w:t xml:space="preserve"> contents. </w:t>
      </w:r>
    </w:p>
    <w:p w:rsidR="002F2725" w:rsidRPr="008D701A" w:rsidRDefault="002F2725" w:rsidP="008D701A">
      <w:pPr>
        <w:spacing w:line="312" w:lineRule="auto"/>
        <w:ind w:firstLine="720"/>
        <w:jc w:val="both"/>
        <w:rPr>
          <w:sz w:val="28"/>
          <w:szCs w:val="28"/>
        </w:rPr>
      </w:pPr>
    </w:p>
    <w:p w:rsidR="002F2725" w:rsidRPr="008D701A" w:rsidRDefault="006C0DA6" w:rsidP="008D701A">
      <w:pPr>
        <w:spacing w:line="312" w:lineRule="auto"/>
        <w:ind w:firstLine="720"/>
        <w:jc w:val="center"/>
        <w:rPr>
          <w:b/>
          <w:sz w:val="28"/>
          <w:szCs w:val="28"/>
        </w:rPr>
      </w:pPr>
      <w:r w:rsidRPr="008D701A">
        <w:rPr>
          <w:b/>
          <w:sz w:val="28"/>
          <w:szCs w:val="28"/>
        </w:rPr>
        <w:t>Chapter</w:t>
      </w:r>
      <w:r w:rsidR="009765BA" w:rsidRPr="008D701A">
        <w:rPr>
          <w:b/>
          <w:sz w:val="28"/>
          <w:szCs w:val="28"/>
        </w:rPr>
        <w:t xml:space="preserve"> 4 </w:t>
      </w:r>
    </w:p>
    <w:p w:rsidR="006C0DA6" w:rsidRPr="008D701A" w:rsidRDefault="006C0DA6" w:rsidP="008D701A">
      <w:pPr>
        <w:spacing w:line="312" w:lineRule="auto"/>
        <w:ind w:firstLine="720"/>
        <w:jc w:val="center"/>
        <w:rPr>
          <w:b/>
          <w:bCs/>
          <w:sz w:val="28"/>
          <w:szCs w:val="28"/>
        </w:rPr>
      </w:pPr>
      <w:r w:rsidRPr="008D701A">
        <w:rPr>
          <w:b/>
          <w:bCs/>
          <w:sz w:val="28"/>
          <w:szCs w:val="28"/>
        </w:rPr>
        <w:t xml:space="preserve">MANAGEMENT AND </w:t>
      </w:r>
      <w:del w:id="446" w:author="Harri Seppänen" w:date="2015-02-04T15:51:00Z">
        <w:r w:rsidRPr="008D701A" w:rsidDel="003E0B5B">
          <w:rPr>
            <w:b/>
            <w:bCs/>
            <w:sz w:val="28"/>
            <w:szCs w:val="28"/>
          </w:rPr>
          <w:delText xml:space="preserve">EXPLOITATION </w:delText>
        </w:r>
      </w:del>
      <w:ins w:id="447" w:author="Harri Seppänen" w:date="2015-02-04T15:52:00Z">
        <w:r w:rsidR="003E0B5B">
          <w:rPr>
            <w:b/>
            <w:bCs/>
            <w:sz w:val="28"/>
            <w:szCs w:val="28"/>
          </w:rPr>
          <w:t>OPERATION</w:t>
        </w:r>
      </w:ins>
      <w:ins w:id="448" w:author="Harri Seppänen" w:date="2015-02-04T15:51:00Z">
        <w:r w:rsidR="003E0B5B" w:rsidRPr="008D701A">
          <w:rPr>
            <w:b/>
            <w:bCs/>
            <w:sz w:val="28"/>
            <w:szCs w:val="28"/>
          </w:rPr>
          <w:t xml:space="preserve"> </w:t>
        </w:r>
      </w:ins>
      <w:r w:rsidRPr="008D701A">
        <w:rPr>
          <w:b/>
          <w:bCs/>
          <w:sz w:val="28"/>
          <w:szCs w:val="28"/>
        </w:rPr>
        <w:t xml:space="preserve">OF THE MANAGEMENT INFORMATION SYSTEM FOR FORESTRY SECTOR </w:t>
      </w:r>
    </w:p>
    <w:p w:rsidR="00245918" w:rsidRPr="008D701A" w:rsidRDefault="006C0DA6" w:rsidP="008D701A">
      <w:pPr>
        <w:spacing w:line="312" w:lineRule="auto"/>
        <w:ind w:firstLine="720"/>
        <w:jc w:val="both"/>
        <w:rPr>
          <w:sz w:val="28"/>
          <w:szCs w:val="28"/>
        </w:rPr>
      </w:pPr>
      <w:proofErr w:type="gramStart"/>
      <w:r w:rsidRPr="008D701A">
        <w:rPr>
          <w:b/>
          <w:bCs/>
          <w:sz w:val="28"/>
          <w:szCs w:val="28"/>
        </w:rPr>
        <w:t>Article</w:t>
      </w:r>
      <w:r w:rsidR="001F213E" w:rsidRPr="008D701A">
        <w:rPr>
          <w:b/>
          <w:bCs/>
          <w:sz w:val="28"/>
          <w:szCs w:val="28"/>
        </w:rPr>
        <w:t xml:space="preserve"> 14</w:t>
      </w:r>
      <w:r w:rsidR="00245918" w:rsidRPr="008D701A">
        <w:rPr>
          <w:b/>
          <w:bCs/>
          <w:sz w:val="28"/>
          <w:szCs w:val="28"/>
        </w:rPr>
        <w:t>.</w:t>
      </w:r>
      <w:proofErr w:type="gramEnd"/>
      <w:r w:rsidR="00245918" w:rsidRPr="008D701A">
        <w:rPr>
          <w:b/>
          <w:bCs/>
          <w:sz w:val="28"/>
          <w:szCs w:val="28"/>
        </w:rPr>
        <w:t xml:space="preserve"> </w:t>
      </w:r>
      <w:r w:rsidRPr="008D701A">
        <w:rPr>
          <w:b/>
          <w:bCs/>
          <w:sz w:val="28"/>
          <w:szCs w:val="28"/>
        </w:rPr>
        <w:t>Connection of management information system</w:t>
      </w:r>
    </w:p>
    <w:p w:rsidR="006C0DA6" w:rsidRPr="008D701A" w:rsidRDefault="00245918" w:rsidP="008D701A">
      <w:pPr>
        <w:spacing w:line="312" w:lineRule="auto"/>
        <w:ind w:firstLine="720"/>
        <w:jc w:val="both"/>
        <w:rPr>
          <w:sz w:val="28"/>
          <w:szCs w:val="28"/>
        </w:rPr>
      </w:pPr>
      <w:r w:rsidRPr="008D701A">
        <w:rPr>
          <w:sz w:val="28"/>
          <w:szCs w:val="28"/>
        </w:rPr>
        <w:t xml:space="preserve">1. </w:t>
      </w:r>
      <w:r w:rsidR="006C0DA6" w:rsidRPr="008D701A">
        <w:rPr>
          <w:sz w:val="28"/>
          <w:szCs w:val="28"/>
        </w:rPr>
        <w:t xml:space="preserve">All units and individuals in the Ministry of Agriculture and Rural Development, the units of the </w:t>
      </w:r>
      <w:r w:rsidR="009F43E1" w:rsidRPr="008D701A">
        <w:rPr>
          <w:sz w:val="28"/>
          <w:szCs w:val="28"/>
        </w:rPr>
        <w:t xml:space="preserve">provincial </w:t>
      </w:r>
      <w:r w:rsidR="006C0DA6" w:rsidRPr="008D701A">
        <w:rPr>
          <w:sz w:val="28"/>
          <w:szCs w:val="28"/>
        </w:rPr>
        <w:t>Department of Agriculture and Rural Development</w:t>
      </w:r>
      <w:r w:rsidR="009F43E1" w:rsidRPr="008D701A">
        <w:rPr>
          <w:sz w:val="28"/>
          <w:szCs w:val="28"/>
        </w:rPr>
        <w:t xml:space="preserve"> that need to establish a connection to the </w:t>
      </w:r>
      <w:ins w:id="449" w:author="Harri Seppänen" w:date="2015-02-04T15:51:00Z">
        <w:r w:rsidR="003E0B5B" w:rsidRPr="008D701A">
          <w:rPr>
            <w:sz w:val="28"/>
            <w:szCs w:val="28"/>
          </w:rPr>
          <w:t>system</w:t>
        </w:r>
        <w:r w:rsidR="003E0B5B">
          <w:rPr>
            <w:sz w:val="28"/>
            <w:szCs w:val="28"/>
          </w:rPr>
          <w:t xml:space="preserve"> </w:t>
        </w:r>
        <w:proofErr w:type="gramStart"/>
        <w:r w:rsidR="003E0B5B">
          <w:rPr>
            <w:sz w:val="28"/>
            <w:szCs w:val="28"/>
          </w:rPr>
          <w:t>and</w:t>
        </w:r>
      </w:ins>
      <w:ins w:id="450" w:author="Harri Seppänen" w:date="2015-01-22T15:34:00Z">
        <w:r w:rsidR="00A62D88">
          <w:rPr>
            <w:sz w:val="28"/>
            <w:szCs w:val="28"/>
          </w:rPr>
          <w:t xml:space="preserve">  </w:t>
        </w:r>
      </w:ins>
      <w:ins w:id="451" w:author="Harri Seppänen" w:date="2015-01-22T15:54:00Z">
        <w:r w:rsidR="00972858">
          <w:rPr>
            <w:sz w:val="28"/>
            <w:szCs w:val="28"/>
          </w:rPr>
          <w:t>the</w:t>
        </w:r>
        <w:proofErr w:type="gramEnd"/>
        <w:r w:rsidR="00972858">
          <w:rPr>
            <w:sz w:val="28"/>
            <w:szCs w:val="28"/>
          </w:rPr>
          <w:t xml:space="preserve"> units </w:t>
        </w:r>
      </w:ins>
      <w:ins w:id="452" w:author="Harri Seppänen" w:date="2015-01-22T15:34:00Z">
        <w:r w:rsidR="00A62D88">
          <w:rPr>
            <w:sz w:val="28"/>
            <w:szCs w:val="28"/>
          </w:rPr>
          <w:t xml:space="preserve">which </w:t>
        </w:r>
      </w:ins>
      <w:r w:rsidR="009F43E1" w:rsidRPr="008D701A">
        <w:rPr>
          <w:sz w:val="28"/>
          <w:szCs w:val="28"/>
        </w:rPr>
        <w:t xml:space="preserve">use the system service account have to register in writing to the Office of Vietnam Administration of Forestry </w:t>
      </w:r>
    </w:p>
    <w:p w:rsidR="009F43E1" w:rsidRPr="008D701A" w:rsidRDefault="00245918" w:rsidP="008D701A">
      <w:pPr>
        <w:spacing w:line="312" w:lineRule="auto"/>
        <w:ind w:firstLine="720"/>
        <w:jc w:val="both"/>
        <w:rPr>
          <w:sz w:val="28"/>
          <w:szCs w:val="28"/>
        </w:rPr>
      </w:pPr>
      <w:r w:rsidRPr="008D701A">
        <w:rPr>
          <w:sz w:val="28"/>
          <w:szCs w:val="28"/>
        </w:rPr>
        <w:t xml:space="preserve">2. </w:t>
      </w:r>
      <w:r w:rsidR="009F43E1" w:rsidRPr="008D701A">
        <w:rPr>
          <w:sz w:val="28"/>
          <w:szCs w:val="28"/>
        </w:rPr>
        <w:t>The Office of Vietnam Administration of Forestry has</w:t>
      </w:r>
      <w:r w:rsidR="005F2791">
        <w:rPr>
          <w:sz w:val="28"/>
          <w:szCs w:val="28"/>
        </w:rPr>
        <w:t xml:space="preserve"> the</w:t>
      </w:r>
      <w:r w:rsidR="009F43E1" w:rsidRPr="008D701A">
        <w:rPr>
          <w:sz w:val="28"/>
          <w:szCs w:val="28"/>
        </w:rPr>
        <w:t xml:space="preserve"> right to refuse</w:t>
      </w:r>
      <w:r w:rsidR="005F2791">
        <w:rPr>
          <w:sz w:val="28"/>
          <w:szCs w:val="28"/>
        </w:rPr>
        <w:t xml:space="preserve"> to</w:t>
      </w:r>
      <w:r w:rsidR="009F43E1" w:rsidRPr="008D701A">
        <w:rPr>
          <w:sz w:val="28"/>
          <w:szCs w:val="28"/>
        </w:rPr>
        <w:t xml:space="preserve"> provide services, sha</w:t>
      </w:r>
      <w:r w:rsidR="005F2791">
        <w:rPr>
          <w:sz w:val="28"/>
          <w:szCs w:val="28"/>
        </w:rPr>
        <w:t>re information for the</w:t>
      </w:r>
      <w:r w:rsidR="009F43E1" w:rsidRPr="008D701A">
        <w:rPr>
          <w:sz w:val="28"/>
          <w:szCs w:val="28"/>
        </w:rPr>
        <w:t xml:space="preserve"> computers that do not comply with this regulation.</w:t>
      </w:r>
    </w:p>
    <w:p w:rsidR="00245918" w:rsidRPr="008D701A" w:rsidRDefault="009F43E1" w:rsidP="008D701A">
      <w:pPr>
        <w:spacing w:line="312" w:lineRule="auto"/>
        <w:ind w:firstLine="720"/>
        <w:jc w:val="both"/>
        <w:rPr>
          <w:sz w:val="28"/>
          <w:szCs w:val="28"/>
        </w:rPr>
      </w:pPr>
      <w:proofErr w:type="gramStart"/>
      <w:r w:rsidRPr="008D701A">
        <w:rPr>
          <w:b/>
          <w:bCs/>
          <w:sz w:val="28"/>
          <w:szCs w:val="28"/>
        </w:rPr>
        <w:t>Article</w:t>
      </w:r>
      <w:r w:rsidR="001F213E" w:rsidRPr="008D701A">
        <w:rPr>
          <w:b/>
          <w:bCs/>
          <w:sz w:val="28"/>
          <w:szCs w:val="28"/>
        </w:rPr>
        <w:t xml:space="preserve"> 15</w:t>
      </w:r>
      <w:r w:rsidR="00245918" w:rsidRPr="008D701A">
        <w:rPr>
          <w:b/>
          <w:bCs/>
          <w:sz w:val="28"/>
          <w:szCs w:val="28"/>
        </w:rPr>
        <w:t>.</w:t>
      </w:r>
      <w:proofErr w:type="gramEnd"/>
      <w:r w:rsidR="00245918" w:rsidRPr="008D701A">
        <w:rPr>
          <w:b/>
          <w:bCs/>
          <w:sz w:val="28"/>
          <w:szCs w:val="28"/>
        </w:rPr>
        <w:t xml:space="preserve"> </w:t>
      </w:r>
      <w:r w:rsidRPr="008D701A">
        <w:rPr>
          <w:b/>
          <w:bCs/>
          <w:sz w:val="28"/>
          <w:szCs w:val="28"/>
        </w:rPr>
        <w:t>Ensuring the information and data security</w:t>
      </w:r>
    </w:p>
    <w:p w:rsidR="00245918" w:rsidRPr="008D701A" w:rsidRDefault="001848C6" w:rsidP="008D701A">
      <w:pPr>
        <w:spacing w:line="312" w:lineRule="auto"/>
        <w:ind w:firstLine="720"/>
        <w:jc w:val="both"/>
        <w:rPr>
          <w:sz w:val="28"/>
          <w:szCs w:val="28"/>
        </w:rPr>
      </w:pPr>
      <w:r w:rsidRPr="008D701A">
        <w:rPr>
          <w:sz w:val="28"/>
          <w:szCs w:val="28"/>
        </w:rPr>
        <w:t xml:space="preserve">The Office of Vietnam Administration of Forestry </w:t>
      </w:r>
      <w:r w:rsidR="005F2791">
        <w:rPr>
          <w:sz w:val="28"/>
          <w:szCs w:val="28"/>
        </w:rPr>
        <w:t>has responsibility for ensuring security</w:t>
      </w:r>
      <w:r w:rsidRPr="008D701A">
        <w:rPr>
          <w:sz w:val="28"/>
          <w:szCs w:val="28"/>
        </w:rPr>
        <w:t xml:space="preserve"> in transmissi</w:t>
      </w:r>
      <w:r w:rsidR="005F2791">
        <w:rPr>
          <w:sz w:val="28"/>
          <w:szCs w:val="28"/>
        </w:rPr>
        <w:t>on of information and data flow</w:t>
      </w:r>
      <w:del w:id="453" w:author="Harri Seppänen" w:date="2015-01-22T15:35:00Z">
        <w:r w:rsidR="005F2791" w:rsidDel="00A62D88">
          <w:rPr>
            <w:sz w:val="28"/>
            <w:szCs w:val="28"/>
          </w:rPr>
          <w:delText>ing</w:delText>
        </w:r>
      </w:del>
      <w:r w:rsidRPr="008D701A">
        <w:rPr>
          <w:sz w:val="28"/>
          <w:szCs w:val="28"/>
        </w:rPr>
        <w:t xml:space="preserve"> on the system, apply</w:t>
      </w:r>
      <w:r w:rsidR="005F2791">
        <w:rPr>
          <w:sz w:val="28"/>
          <w:szCs w:val="28"/>
        </w:rPr>
        <w:t>ing</w:t>
      </w:r>
      <w:r w:rsidRPr="008D701A">
        <w:rPr>
          <w:sz w:val="28"/>
          <w:szCs w:val="28"/>
        </w:rPr>
        <w:t xml:space="preserve"> the </w:t>
      </w:r>
      <w:ins w:id="454" w:author="Harri Seppänen" w:date="2015-01-22T15:35:00Z">
        <w:r w:rsidR="00A62D88">
          <w:rPr>
            <w:sz w:val="28"/>
            <w:szCs w:val="28"/>
          </w:rPr>
          <w:t xml:space="preserve">necessary </w:t>
        </w:r>
      </w:ins>
      <w:r w:rsidRPr="008D701A">
        <w:rPr>
          <w:sz w:val="28"/>
          <w:szCs w:val="28"/>
        </w:rPr>
        <w:t xml:space="preserve">measures to ensure the security and confidentiality of information </w:t>
      </w:r>
      <w:ins w:id="455" w:author="Harri Seppänen" w:date="2015-01-22T15:35:00Z">
        <w:r w:rsidR="00A62D88">
          <w:rPr>
            <w:sz w:val="28"/>
            <w:szCs w:val="28"/>
          </w:rPr>
          <w:t>over</w:t>
        </w:r>
        <w:r w:rsidR="00A62D88" w:rsidRPr="008D701A">
          <w:rPr>
            <w:sz w:val="28"/>
            <w:szCs w:val="28"/>
          </w:rPr>
          <w:t xml:space="preserve"> </w:t>
        </w:r>
      </w:ins>
      <w:r w:rsidRPr="008D701A">
        <w:rPr>
          <w:sz w:val="28"/>
          <w:szCs w:val="28"/>
        </w:rPr>
        <w:t xml:space="preserve">the </w:t>
      </w:r>
      <w:ins w:id="456" w:author="Harri Seppänen" w:date="2015-01-22T15:35:00Z">
        <w:r w:rsidR="00A62D88">
          <w:rPr>
            <w:sz w:val="28"/>
            <w:szCs w:val="28"/>
          </w:rPr>
          <w:t>inter</w:t>
        </w:r>
      </w:ins>
      <w:r w:rsidRPr="008D701A">
        <w:rPr>
          <w:sz w:val="28"/>
          <w:szCs w:val="28"/>
        </w:rPr>
        <w:t>net,</w:t>
      </w:r>
      <w:r w:rsidR="00D22127" w:rsidRPr="008D701A">
        <w:rPr>
          <w:sz w:val="28"/>
          <w:szCs w:val="28"/>
        </w:rPr>
        <w:t xml:space="preserve"> </w:t>
      </w:r>
      <w:ins w:id="457" w:author="Harri Seppänen" w:date="2015-01-22T15:36:00Z">
        <w:r w:rsidR="00A62D88">
          <w:rPr>
            <w:sz w:val="28"/>
            <w:szCs w:val="28"/>
          </w:rPr>
          <w:t xml:space="preserve">including the </w:t>
        </w:r>
      </w:ins>
      <w:r w:rsidR="00D22127" w:rsidRPr="008D701A">
        <w:rPr>
          <w:sz w:val="28"/>
          <w:szCs w:val="28"/>
        </w:rPr>
        <w:t>storage</w:t>
      </w:r>
      <w:ins w:id="458" w:author="Harri Seppänen" w:date="2015-01-22T15:36:00Z">
        <w:r w:rsidR="00A62D88">
          <w:rPr>
            <w:sz w:val="28"/>
            <w:szCs w:val="28"/>
          </w:rPr>
          <w:t xml:space="preserve"> </w:t>
        </w:r>
        <w:proofErr w:type="spellStart"/>
        <w:r w:rsidR="00A62D88">
          <w:rPr>
            <w:sz w:val="28"/>
            <w:szCs w:val="28"/>
          </w:rPr>
          <w:t>and</w:t>
        </w:r>
      </w:ins>
      <w:del w:id="459" w:author="Harri Seppänen" w:date="2015-01-22T15:36:00Z">
        <w:r w:rsidR="00D22127" w:rsidRPr="008D701A" w:rsidDel="00A62D88">
          <w:rPr>
            <w:sz w:val="28"/>
            <w:szCs w:val="28"/>
          </w:rPr>
          <w:delText xml:space="preserve">, </w:delText>
        </w:r>
      </w:del>
      <w:r w:rsidR="00D22127" w:rsidRPr="008D701A">
        <w:rPr>
          <w:sz w:val="28"/>
          <w:szCs w:val="28"/>
        </w:rPr>
        <w:t>backup</w:t>
      </w:r>
      <w:proofErr w:type="spellEnd"/>
      <w:r w:rsidR="00D22127" w:rsidRPr="008D701A">
        <w:rPr>
          <w:sz w:val="28"/>
          <w:szCs w:val="28"/>
        </w:rPr>
        <w:t xml:space="preserve"> </w:t>
      </w:r>
      <w:ins w:id="460" w:author="Harri Seppänen" w:date="2015-01-22T15:36:00Z">
        <w:r w:rsidR="00A62D88">
          <w:rPr>
            <w:sz w:val="28"/>
            <w:szCs w:val="28"/>
          </w:rPr>
          <w:t xml:space="preserve">of </w:t>
        </w:r>
      </w:ins>
      <w:r w:rsidR="00D22127" w:rsidRPr="008D701A">
        <w:rPr>
          <w:sz w:val="28"/>
          <w:szCs w:val="28"/>
        </w:rPr>
        <w:t xml:space="preserve">data on servers that </w:t>
      </w:r>
      <w:ins w:id="461" w:author="Harri Seppänen" w:date="2015-01-22T15:36:00Z">
        <w:r w:rsidR="00A62D88">
          <w:rPr>
            <w:sz w:val="28"/>
            <w:szCs w:val="28"/>
          </w:rPr>
          <w:t xml:space="preserve">are </w:t>
        </w:r>
      </w:ins>
      <w:r w:rsidR="00D22127" w:rsidRPr="008D701A">
        <w:rPr>
          <w:sz w:val="28"/>
          <w:szCs w:val="28"/>
        </w:rPr>
        <w:t>located in the Office of Vietnam Administration of Forestry.</w:t>
      </w:r>
    </w:p>
    <w:p w:rsidR="00ED1243" w:rsidRPr="008D701A" w:rsidRDefault="0064074F" w:rsidP="008D701A">
      <w:pPr>
        <w:spacing w:line="312" w:lineRule="auto"/>
        <w:ind w:firstLine="720"/>
        <w:jc w:val="both"/>
        <w:rPr>
          <w:b/>
          <w:sz w:val="28"/>
          <w:szCs w:val="28"/>
        </w:rPr>
      </w:pPr>
      <w:proofErr w:type="gramStart"/>
      <w:r w:rsidRPr="008D701A">
        <w:rPr>
          <w:b/>
          <w:sz w:val="28"/>
          <w:szCs w:val="28"/>
        </w:rPr>
        <w:t>Article</w:t>
      </w:r>
      <w:r w:rsidR="001F213E" w:rsidRPr="008D701A">
        <w:rPr>
          <w:b/>
          <w:sz w:val="28"/>
          <w:szCs w:val="28"/>
        </w:rPr>
        <w:t xml:space="preserve"> 16</w:t>
      </w:r>
      <w:r w:rsidR="00ED1243" w:rsidRPr="008D701A">
        <w:rPr>
          <w:b/>
          <w:sz w:val="28"/>
          <w:szCs w:val="28"/>
        </w:rPr>
        <w:t>.</w:t>
      </w:r>
      <w:proofErr w:type="gramEnd"/>
      <w:r w:rsidR="00ED1243" w:rsidRPr="008D701A">
        <w:rPr>
          <w:b/>
          <w:sz w:val="28"/>
          <w:szCs w:val="28"/>
        </w:rPr>
        <w:t xml:space="preserve"> </w:t>
      </w:r>
      <w:r w:rsidRPr="008D701A">
        <w:rPr>
          <w:b/>
          <w:sz w:val="28"/>
          <w:szCs w:val="28"/>
        </w:rPr>
        <w:t>Look</w:t>
      </w:r>
      <w:r w:rsidR="005F2791">
        <w:rPr>
          <w:b/>
          <w:sz w:val="28"/>
          <w:szCs w:val="28"/>
        </w:rPr>
        <w:t>ing up and using</w:t>
      </w:r>
      <w:r w:rsidRPr="008D701A">
        <w:rPr>
          <w:b/>
          <w:sz w:val="28"/>
          <w:szCs w:val="28"/>
        </w:rPr>
        <w:t xml:space="preserve"> of information management</w:t>
      </w:r>
    </w:p>
    <w:p w:rsidR="0064074F" w:rsidRPr="008D701A" w:rsidRDefault="0064074F" w:rsidP="008D701A">
      <w:pPr>
        <w:spacing w:line="312" w:lineRule="auto"/>
        <w:ind w:firstLine="720"/>
        <w:jc w:val="both"/>
        <w:rPr>
          <w:sz w:val="28"/>
          <w:szCs w:val="28"/>
        </w:rPr>
      </w:pPr>
      <w:r w:rsidRPr="008D701A">
        <w:rPr>
          <w:sz w:val="28"/>
          <w:szCs w:val="28"/>
        </w:rPr>
        <w:t xml:space="preserve">Regulation of open information: open information is the group of information about the policies, legal documents, information on forest </w:t>
      </w:r>
      <w:proofErr w:type="gramStart"/>
      <w:r w:rsidRPr="008D701A">
        <w:rPr>
          <w:sz w:val="28"/>
          <w:szCs w:val="28"/>
        </w:rPr>
        <w:lastRenderedPageBreak/>
        <w:t>monitoring</w:t>
      </w:r>
      <w:proofErr w:type="gramEnd"/>
      <w:r w:rsidRPr="008D701A">
        <w:rPr>
          <w:sz w:val="28"/>
          <w:szCs w:val="28"/>
        </w:rPr>
        <w:t>,</w:t>
      </w:r>
      <w:r w:rsidR="00400042">
        <w:rPr>
          <w:sz w:val="28"/>
          <w:szCs w:val="28"/>
        </w:rPr>
        <w:t xml:space="preserve"> results of monitoring</w:t>
      </w:r>
      <w:r w:rsidRPr="008D701A">
        <w:rPr>
          <w:sz w:val="28"/>
          <w:szCs w:val="28"/>
        </w:rPr>
        <w:t xml:space="preserve"> forest re</w:t>
      </w:r>
      <w:r w:rsidR="00400042">
        <w:rPr>
          <w:sz w:val="28"/>
          <w:szCs w:val="28"/>
        </w:rPr>
        <w:t>sources</w:t>
      </w:r>
      <w:r w:rsidRPr="008D701A">
        <w:rPr>
          <w:sz w:val="28"/>
          <w:szCs w:val="28"/>
        </w:rPr>
        <w:t>, informatio</w:t>
      </w:r>
      <w:r w:rsidR="00400042">
        <w:rPr>
          <w:sz w:val="28"/>
          <w:szCs w:val="28"/>
        </w:rPr>
        <w:t xml:space="preserve">n on the development and </w:t>
      </w:r>
      <w:ins w:id="462" w:author="Harri Seppänen" w:date="2015-01-22T15:36:00Z">
        <w:r w:rsidR="00A62D88">
          <w:rPr>
            <w:sz w:val="28"/>
            <w:szCs w:val="28"/>
          </w:rPr>
          <w:t xml:space="preserve">utilization </w:t>
        </w:r>
      </w:ins>
      <w:ins w:id="463" w:author="Harri Seppänen" w:date="2015-02-04T15:51:00Z">
        <w:r w:rsidR="00975372">
          <w:rPr>
            <w:sz w:val="28"/>
            <w:szCs w:val="28"/>
          </w:rPr>
          <w:t>of forests</w:t>
        </w:r>
      </w:ins>
      <w:r w:rsidRPr="008D701A">
        <w:rPr>
          <w:sz w:val="28"/>
          <w:szCs w:val="28"/>
        </w:rPr>
        <w:t xml:space="preserve">, </w:t>
      </w:r>
      <w:ins w:id="464" w:author="Harri Seppänen" w:date="2015-01-22T15:37:00Z">
        <w:r w:rsidR="00A62D88">
          <w:rPr>
            <w:sz w:val="28"/>
            <w:szCs w:val="28"/>
          </w:rPr>
          <w:t xml:space="preserve">timber </w:t>
        </w:r>
      </w:ins>
      <w:r w:rsidRPr="008D701A">
        <w:rPr>
          <w:sz w:val="28"/>
          <w:szCs w:val="28"/>
        </w:rPr>
        <w:t xml:space="preserve">processing </w:t>
      </w:r>
      <w:ins w:id="465" w:author="Harri Seppänen" w:date="2015-01-22T15:36:00Z">
        <w:r w:rsidR="00A62D88">
          <w:rPr>
            <w:sz w:val="28"/>
            <w:szCs w:val="28"/>
          </w:rPr>
          <w:t xml:space="preserve">and </w:t>
        </w:r>
      </w:ins>
      <w:r w:rsidRPr="008D701A">
        <w:rPr>
          <w:sz w:val="28"/>
          <w:szCs w:val="28"/>
        </w:rPr>
        <w:t xml:space="preserve">trade, etc. </w:t>
      </w:r>
    </w:p>
    <w:p w:rsidR="005F38AC" w:rsidRPr="008D701A" w:rsidRDefault="005F38AC" w:rsidP="008D701A">
      <w:pPr>
        <w:spacing w:line="312" w:lineRule="auto"/>
        <w:ind w:firstLine="720"/>
        <w:jc w:val="both"/>
        <w:rPr>
          <w:sz w:val="28"/>
          <w:szCs w:val="28"/>
        </w:rPr>
      </w:pPr>
      <w:r w:rsidRPr="008D701A">
        <w:rPr>
          <w:sz w:val="28"/>
          <w:szCs w:val="28"/>
        </w:rPr>
        <w:t>Regulation of internal informatio</w:t>
      </w:r>
      <w:r w:rsidR="00400042">
        <w:rPr>
          <w:sz w:val="28"/>
          <w:szCs w:val="28"/>
        </w:rPr>
        <w:t xml:space="preserve">n </w:t>
      </w:r>
      <w:ins w:id="466" w:author="Harri Seppänen" w:date="2015-01-22T15:38:00Z">
        <w:r w:rsidR="00A62D88">
          <w:rPr>
            <w:sz w:val="28"/>
            <w:szCs w:val="28"/>
          </w:rPr>
          <w:t xml:space="preserve">comprises </w:t>
        </w:r>
      </w:ins>
      <w:r w:rsidR="00400042">
        <w:rPr>
          <w:sz w:val="28"/>
          <w:szCs w:val="28"/>
        </w:rPr>
        <w:t>the internal administrati</w:t>
      </w:r>
      <w:ins w:id="467" w:author="Harri Seppänen" w:date="2015-01-22T15:38:00Z">
        <w:r w:rsidR="00A62D88">
          <w:rPr>
            <w:sz w:val="28"/>
            <w:szCs w:val="28"/>
          </w:rPr>
          <w:t>on</w:t>
        </w:r>
      </w:ins>
      <w:r w:rsidRPr="008D701A">
        <w:rPr>
          <w:sz w:val="28"/>
          <w:szCs w:val="28"/>
        </w:rPr>
        <w:t xml:space="preserve"> documents under the Ministry of Agriculture and Rural Development and Vietnam Administration of </w:t>
      </w:r>
      <w:ins w:id="468" w:author="Harri Seppänen" w:date="2015-01-22T15:38:00Z">
        <w:r w:rsidR="00A62D88">
          <w:rPr>
            <w:sz w:val="28"/>
            <w:szCs w:val="28"/>
          </w:rPr>
          <w:t xml:space="preserve"> </w:t>
        </w:r>
      </w:ins>
      <w:r w:rsidRPr="008D701A">
        <w:rPr>
          <w:sz w:val="28"/>
          <w:szCs w:val="28"/>
        </w:rPr>
        <w:t xml:space="preserve">Forestry, </w:t>
      </w:r>
      <w:ins w:id="469" w:author="Harri Seppänen" w:date="2015-01-22T15:38:00Z">
        <w:r w:rsidR="00A62D88">
          <w:rPr>
            <w:sz w:val="28"/>
            <w:szCs w:val="28"/>
          </w:rPr>
          <w:t xml:space="preserve">and </w:t>
        </w:r>
      </w:ins>
      <w:ins w:id="470" w:author="Harri Seppänen" w:date="2015-01-22T15:39:00Z">
        <w:r w:rsidR="00A62D88">
          <w:rPr>
            <w:sz w:val="28"/>
            <w:szCs w:val="28"/>
          </w:rPr>
          <w:t xml:space="preserve">confidential </w:t>
        </w:r>
      </w:ins>
      <w:r w:rsidR="00E96708" w:rsidRPr="008D701A">
        <w:rPr>
          <w:sz w:val="28"/>
          <w:szCs w:val="28"/>
        </w:rPr>
        <w:t>management inf</w:t>
      </w:r>
      <w:r w:rsidR="00400042">
        <w:rPr>
          <w:sz w:val="28"/>
          <w:szCs w:val="28"/>
        </w:rPr>
        <w:t xml:space="preserve">ormation </w:t>
      </w:r>
      <w:r w:rsidR="00E96708" w:rsidRPr="008D701A">
        <w:rPr>
          <w:sz w:val="28"/>
          <w:szCs w:val="28"/>
        </w:rPr>
        <w:t>l</w:t>
      </w:r>
      <w:r w:rsidR="00400042">
        <w:rPr>
          <w:sz w:val="28"/>
          <w:szCs w:val="28"/>
        </w:rPr>
        <w:t>ocal</w:t>
      </w:r>
      <w:ins w:id="471" w:author="Harri Seppänen" w:date="2015-01-22T15:39:00Z">
        <w:r w:rsidR="00A62D88">
          <w:rPr>
            <w:sz w:val="28"/>
            <w:szCs w:val="28"/>
          </w:rPr>
          <w:t>ly</w:t>
        </w:r>
      </w:ins>
      <w:r w:rsidR="00E96708" w:rsidRPr="008D701A">
        <w:rPr>
          <w:sz w:val="28"/>
          <w:szCs w:val="28"/>
        </w:rPr>
        <w:t xml:space="preserve"> and country</w:t>
      </w:r>
      <w:ins w:id="472" w:author="Harri Seppänen" w:date="2015-01-22T15:39:00Z">
        <w:r w:rsidR="00A62D88">
          <w:rPr>
            <w:sz w:val="28"/>
            <w:szCs w:val="28"/>
          </w:rPr>
          <w:t>wide</w:t>
        </w:r>
      </w:ins>
      <w:r w:rsidR="00E96708" w:rsidRPr="008D701A">
        <w:rPr>
          <w:sz w:val="28"/>
          <w:szCs w:val="28"/>
        </w:rPr>
        <w:t xml:space="preserve">. </w:t>
      </w:r>
      <w:ins w:id="473" w:author="Harri Seppänen" w:date="2015-01-22T15:39:00Z">
        <w:r w:rsidR="00A62D88">
          <w:rPr>
            <w:sz w:val="28"/>
            <w:szCs w:val="28"/>
          </w:rPr>
          <w:t>This</w:t>
        </w:r>
        <w:r w:rsidR="00A62D88" w:rsidRPr="008D701A">
          <w:rPr>
            <w:sz w:val="28"/>
            <w:szCs w:val="28"/>
          </w:rPr>
          <w:t xml:space="preserve"> </w:t>
        </w:r>
      </w:ins>
      <w:r w:rsidR="00E96708" w:rsidRPr="008D701A">
        <w:rPr>
          <w:sz w:val="28"/>
          <w:szCs w:val="28"/>
        </w:rPr>
        <w:t xml:space="preserve">information </w:t>
      </w:r>
      <w:ins w:id="474" w:author="Harri Seppänen" w:date="2015-01-22T15:39:00Z">
        <w:r w:rsidR="00A62D88">
          <w:rPr>
            <w:sz w:val="28"/>
            <w:szCs w:val="28"/>
          </w:rPr>
          <w:t>is</w:t>
        </w:r>
        <w:r w:rsidR="00A62D88" w:rsidRPr="008D701A">
          <w:rPr>
            <w:sz w:val="28"/>
            <w:szCs w:val="28"/>
          </w:rPr>
          <w:t xml:space="preserve"> </w:t>
        </w:r>
      </w:ins>
      <w:ins w:id="475" w:author="Harri Seppänen" w:date="2015-01-22T15:40:00Z">
        <w:r w:rsidR="00A62D88">
          <w:rPr>
            <w:sz w:val="28"/>
            <w:szCs w:val="28"/>
          </w:rPr>
          <w:t xml:space="preserve">accessible </w:t>
        </w:r>
      </w:ins>
      <w:r w:rsidR="00E96708" w:rsidRPr="008D701A">
        <w:rPr>
          <w:sz w:val="28"/>
          <w:szCs w:val="28"/>
        </w:rPr>
        <w:t>o</w:t>
      </w:r>
      <w:r w:rsidR="00400042">
        <w:rPr>
          <w:sz w:val="28"/>
          <w:szCs w:val="28"/>
        </w:rPr>
        <w:t>nly when the</w:t>
      </w:r>
      <w:r w:rsidR="00E96708" w:rsidRPr="008D701A">
        <w:rPr>
          <w:sz w:val="28"/>
          <w:szCs w:val="28"/>
        </w:rPr>
        <w:t xml:space="preserve"> user has </w:t>
      </w:r>
      <w:ins w:id="476" w:author="Harri Seppänen" w:date="2015-01-22T15:40:00Z">
        <w:r w:rsidR="00A62D88">
          <w:rPr>
            <w:sz w:val="28"/>
            <w:szCs w:val="28"/>
          </w:rPr>
          <w:t xml:space="preserve">a </w:t>
        </w:r>
      </w:ins>
      <w:r w:rsidR="00E96708" w:rsidRPr="008D701A">
        <w:rPr>
          <w:sz w:val="28"/>
          <w:szCs w:val="28"/>
        </w:rPr>
        <w:t>specified code by the Vietnam Administration of Forestry.</w:t>
      </w:r>
    </w:p>
    <w:p w:rsidR="00B5778F" w:rsidRPr="008D701A" w:rsidRDefault="00B5778F" w:rsidP="008D701A">
      <w:pPr>
        <w:spacing w:line="312" w:lineRule="auto"/>
        <w:ind w:firstLine="720"/>
        <w:jc w:val="both"/>
        <w:rPr>
          <w:sz w:val="28"/>
          <w:szCs w:val="28"/>
        </w:rPr>
      </w:pPr>
    </w:p>
    <w:p w:rsidR="00C746CE" w:rsidRPr="008D701A" w:rsidRDefault="00C746CE" w:rsidP="008D701A">
      <w:pPr>
        <w:spacing w:line="312" w:lineRule="auto"/>
        <w:jc w:val="center"/>
        <w:rPr>
          <w:b/>
          <w:sz w:val="28"/>
          <w:szCs w:val="28"/>
        </w:rPr>
      </w:pPr>
      <w:proofErr w:type="gramStart"/>
      <w:r w:rsidRPr="008D701A">
        <w:rPr>
          <w:b/>
          <w:sz w:val="28"/>
          <w:szCs w:val="28"/>
        </w:rPr>
        <w:t>C</w:t>
      </w:r>
      <w:r w:rsidR="00E96708" w:rsidRPr="008D701A">
        <w:rPr>
          <w:b/>
          <w:sz w:val="28"/>
          <w:szCs w:val="28"/>
        </w:rPr>
        <w:t>hapter</w:t>
      </w:r>
      <w:r w:rsidRPr="008D701A">
        <w:rPr>
          <w:b/>
          <w:sz w:val="28"/>
          <w:szCs w:val="28"/>
        </w:rPr>
        <w:t xml:space="preserve"> 5.</w:t>
      </w:r>
      <w:proofErr w:type="gramEnd"/>
    </w:p>
    <w:p w:rsidR="004A071D" w:rsidRPr="008D701A" w:rsidRDefault="004A071D" w:rsidP="008D701A">
      <w:pPr>
        <w:spacing w:line="312" w:lineRule="auto"/>
        <w:jc w:val="center"/>
        <w:rPr>
          <w:b/>
          <w:bCs/>
          <w:sz w:val="28"/>
          <w:szCs w:val="28"/>
        </w:rPr>
      </w:pPr>
      <w:r w:rsidRPr="008D701A">
        <w:rPr>
          <w:b/>
          <w:bCs/>
          <w:sz w:val="28"/>
          <w:szCs w:val="28"/>
        </w:rPr>
        <w:t>IMPLEMENTATION PROVISIONS</w:t>
      </w:r>
    </w:p>
    <w:p w:rsidR="00C746CE" w:rsidRPr="008D701A" w:rsidRDefault="004A071D" w:rsidP="008D701A">
      <w:pPr>
        <w:spacing w:line="312" w:lineRule="auto"/>
        <w:ind w:firstLine="720"/>
        <w:jc w:val="both"/>
        <w:rPr>
          <w:sz w:val="28"/>
          <w:szCs w:val="28"/>
        </w:rPr>
      </w:pPr>
      <w:proofErr w:type="gramStart"/>
      <w:r w:rsidRPr="008D701A">
        <w:rPr>
          <w:b/>
          <w:bCs/>
          <w:sz w:val="28"/>
          <w:szCs w:val="28"/>
        </w:rPr>
        <w:t>Article</w:t>
      </w:r>
      <w:r w:rsidR="001F213E" w:rsidRPr="008D701A">
        <w:rPr>
          <w:b/>
          <w:bCs/>
          <w:sz w:val="28"/>
          <w:szCs w:val="28"/>
        </w:rPr>
        <w:t xml:space="preserve"> 17</w:t>
      </w:r>
      <w:r w:rsidR="00C746CE" w:rsidRPr="008D701A">
        <w:rPr>
          <w:b/>
          <w:bCs/>
          <w:sz w:val="28"/>
          <w:szCs w:val="28"/>
        </w:rPr>
        <w:t>.</w:t>
      </w:r>
      <w:proofErr w:type="gramEnd"/>
      <w:r w:rsidR="00C746CE" w:rsidRPr="008D701A">
        <w:rPr>
          <w:b/>
          <w:bCs/>
          <w:sz w:val="28"/>
          <w:szCs w:val="28"/>
        </w:rPr>
        <w:t xml:space="preserve"> </w:t>
      </w:r>
      <w:r w:rsidRPr="008D701A">
        <w:rPr>
          <w:b/>
          <w:bCs/>
          <w:sz w:val="28"/>
          <w:szCs w:val="28"/>
        </w:rPr>
        <w:t>Responsibility for implementation</w:t>
      </w:r>
    </w:p>
    <w:p w:rsidR="0033208F" w:rsidRPr="008D701A" w:rsidRDefault="00C746CE" w:rsidP="008D701A">
      <w:pPr>
        <w:spacing w:line="312" w:lineRule="auto"/>
        <w:ind w:firstLine="720"/>
        <w:jc w:val="both"/>
        <w:rPr>
          <w:sz w:val="28"/>
          <w:szCs w:val="28"/>
        </w:rPr>
      </w:pPr>
      <w:r w:rsidRPr="008D701A">
        <w:rPr>
          <w:sz w:val="28"/>
          <w:szCs w:val="28"/>
        </w:rPr>
        <w:t xml:space="preserve">1. </w:t>
      </w:r>
      <w:r w:rsidR="00400042">
        <w:rPr>
          <w:sz w:val="28"/>
          <w:szCs w:val="28"/>
        </w:rPr>
        <w:t>In the extracting</w:t>
      </w:r>
      <w:r w:rsidR="0033208F" w:rsidRPr="008D701A">
        <w:rPr>
          <w:sz w:val="28"/>
          <w:szCs w:val="28"/>
        </w:rPr>
        <w:t xml:space="preserve"> process of the management information syste</w:t>
      </w:r>
      <w:r w:rsidR="00400042">
        <w:rPr>
          <w:sz w:val="28"/>
          <w:szCs w:val="28"/>
        </w:rPr>
        <w:t>m for forestry sector, if there are any problems, difficulties or in need of</w:t>
      </w:r>
      <w:r w:rsidR="0033208F" w:rsidRPr="008D701A">
        <w:rPr>
          <w:sz w:val="28"/>
          <w:szCs w:val="28"/>
        </w:rPr>
        <w:t xml:space="preserve"> advice, </w:t>
      </w:r>
      <w:ins w:id="477" w:author="Harri Seppänen" w:date="2015-01-22T15:41:00Z">
        <w:r w:rsidR="000F7434">
          <w:rPr>
            <w:sz w:val="28"/>
            <w:szCs w:val="28"/>
          </w:rPr>
          <w:t xml:space="preserve">or technical </w:t>
        </w:r>
      </w:ins>
      <w:r w:rsidR="0033208F" w:rsidRPr="008D701A">
        <w:rPr>
          <w:sz w:val="28"/>
          <w:szCs w:val="28"/>
        </w:rPr>
        <w:t xml:space="preserve">support </w:t>
      </w:r>
      <w:ins w:id="478" w:author="Harri Seppänen" w:date="2015-01-22T15:41:00Z">
        <w:r w:rsidR="000F7434">
          <w:rPr>
            <w:sz w:val="28"/>
            <w:szCs w:val="28"/>
          </w:rPr>
          <w:t>by the</w:t>
        </w:r>
        <w:r w:rsidR="000F7434" w:rsidRPr="008D701A">
          <w:rPr>
            <w:sz w:val="28"/>
            <w:szCs w:val="28"/>
          </w:rPr>
          <w:t xml:space="preserve"> </w:t>
        </w:r>
      </w:ins>
      <w:r w:rsidR="0033208F" w:rsidRPr="008D701A">
        <w:rPr>
          <w:sz w:val="28"/>
          <w:szCs w:val="28"/>
        </w:rPr>
        <w:t>n</w:t>
      </w:r>
      <w:r w:rsidR="00400042">
        <w:rPr>
          <w:sz w:val="28"/>
          <w:szCs w:val="28"/>
        </w:rPr>
        <w:t>etwork management unit, the using units should</w:t>
      </w:r>
      <w:r w:rsidR="0033208F" w:rsidRPr="008D701A">
        <w:rPr>
          <w:sz w:val="28"/>
          <w:szCs w:val="28"/>
        </w:rPr>
        <w:t xml:space="preserve"> contact </w:t>
      </w:r>
      <w:del w:id="479" w:author="Harri Seppänen" w:date="2015-01-22T15:42:00Z">
        <w:r w:rsidR="0033208F" w:rsidRPr="008D701A" w:rsidDel="000F7434">
          <w:rPr>
            <w:sz w:val="28"/>
            <w:szCs w:val="28"/>
          </w:rPr>
          <w:delText xml:space="preserve">with </w:delText>
        </w:r>
      </w:del>
      <w:r w:rsidR="0033208F" w:rsidRPr="008D701A">
        <w:rPr>
          <w:sz w:val="28"/>
          <w:szCs w:val="28"/>
        </w:rPr>
        <w:t>the Office of Vietnam Administration of Forestry.</w:t>
      </w:r>
    </w:p>
    <w:p w:rsidR="0033208F" w:rsidRPr="008D701A" w:rsidRDefault="00C746CE" w:rsidP="008D701A">
      <w:pPr>
        <w:spacing w:line="312" w:lineRule="auto"/>
        <w:ind w:firstLine="720"/>
        <w:jc w:val="both"/>
        <w:rPr>
          <w:sz w:val="28"/>
          <w:szCs w:val="28"/>
        </w:rPr>
      </w:pPr>
      <w:r w:rsidRPr="008D701A">
        <w:rPr>
          <w:sz w:val="28"/>
          <w:szCs w:val="28"/>
        </w:rPr>
        <w:t xml:space="preserve">2. </w:t>
      </w:r>
      <w:r w:rsidR="0033208F" w:rsidRPr="008D701A">
        <w:rPr>
          <w:sz w:val="28"/>
          <w:szCs w:val="28"/>
        </w:rPr>
        <w:t>The units, officers, servants and employees of the Vietna</w:t>
      </w:r>
      <w:r w:rsidR="00400042">
        <w:rPr>
          <w:sz w:val="28"/>
          <w:szCs w:val="28"/>
        </w:rPr>
        <w:t xml:space="preserve">m Administration of Forestry </w:t>
      </w:r>
      <w:ins w:id="480" w:author="Harri Seppänen" w:date="2015-01-22T15:42:00Z">
        <w:r w:rsidR="000F7434">
          <w:rPr>
            <w:sz w:val="28"/>
            <w:szCs w:val="28"/>
          </w:rPr>
          <w:t xml:space="preserve">bear the </w:t>
        </w:r>
      </w:ins>
      <w:r w:rsidR="00400042">
        <w:rPr>
          <w:sz w:val="28"/>
          <w:szCs w:val="28"/>
        </w:rPr>
        <w:t>responsibility</w:t>
      </w:r>
      <w:r w:rsidR="0033208F" w:rsidRPr="008D701A">
        <w:rPr>
          <w:sz w:val="28"/>
          <w:szCs w:val="28"/>
        </w:rPr>
        <w:t xml:space="preserve"> for the implementation of this Regulation.</w:t>
      </w:r>
    </w:p>
    <w:p w:rsidR="0033208F" w:rsidRPr="008D701A" w:rsidRDefault="00C746CE" w:rsidP="008D701A">
      <w:pPr>
        <w:spacing w:line="312" w:lineRule="auto"/>
        <w:ind w:firstLine="720"/>
        <w:jc w:val="both"/>
        <w:rPr>
          <w:sz w:val="28"/>
          <w:szCs w:val="28"/>
        </w:rPr>
      </w:pPr>
      <w:r w:rsidRPr="008D701A">
        <w:rPr>
          <w:sz w:val="28"/>
          <w:szCs w:val="28"/>
        </w:rPr>
        <w:t xml:space="preserve">3. </w:t>
      </w:r>
      <w:r w:rsidR="0033208F" w:rsidRPr="008D701A">
        <w:rPr>
          <w:sz w:val="28"/>
          <w:szCs w:val="28"/>
        </w:rPr>
        <w:t xml:space="preserve">The heads of the units under the Vietnam Administration </w:t>
      </w:r>
      <w:r w:rsidR="00400042">
        <w:rPr>
          <w:sz w:val="28"/>
          <w:szCs w:val="28"/>
        </w:rPr>
        <w:t xml:space="preserve">of Forestry </w:t>
      </w:r>
      <w:del w:id="481" w:author="Harri Seppänen" w:date="2015-01-22T15:42:00Z">
        <w:r w:rsidR="00400042" w:rsidDel="000F7434">
          <w:rPr>
            <w:sz w:val="28"/>
            <w:szCs w:val="28"/>
          </w:rPr>
          <w:delText xml:space="preserve">have </w:delText>
        </w:r>
      </w:del>
      <w:ins w:id="482" w:author="Harri Seppänen" w:date="2015-01-22T15:42:00Z">
        <w:r w:rsidR="000F7434">
          <w:rPr>
            <w:sz w:val="28"/>
            <w:szCs w:val="28"/>
          </w:rPr>
          <w:t xml:space="preserve">bear the </w:t>
        </w:r>
      </w:ins>
      <w:r w:rsidR="00400042">
        <w:rPr>
          <w:sz w:val="28"/>
          <w:szCs w:val="28"/>
        </w:rPr>
        <w:t>responsibility</w:t>
      </w:r>
      <w:r w:rsidR="0033208F" w:rsidRPr="008D701A">
        <w:rPr>
          <w:sz w:val="28"/>
          <w:szCs w:val="28"/>
        </w:rPr>
        <w:t xml:space="preserve"> for directing and monitoring the officers, servants and employees of their units to comply with this regulation contents.</w:t>
      </w:r>
    </w:p>
    <w:p w:rsidR="00C746CE" w:rsidRPr="008D701A" w:rsidRDefault="009F2289" w:rsidP="008D701A">
      <w:pPr>
        <w:spacing w:line="312" w:lineRule="auto"/>
        <w:ind w:firstLine="720"/>
        <w:jc w:val="both"/>
        <w:rPr>
          <w:sz w:val="28"/>
          <w:szCs w:val="28"/>
        </w:rPr>
      </w:pPr>
      <w:proofErr w:type="gramStart"/>
      <w:r w:rsidRPr="008D701A">
        <w:rPr>
          <w:b/>
          <w:bCs/>
          <w:sz w:val="28"/>
          <w:szCs w:val="28"/>
        </w:rPr>
        <w:t>Article</w:t>
      </w:r>
      <w:r w:rsidR="001E0833" w:rsidRPr="008D701A">
        <w:rPr>
          <w:b/>
          <w:bCs/>
          <w:sz w:val="28"/>
          <w:szCs w:val="28"/>
        </w:rPr>
        <w:t xml:space="preserve"> 18</w:t>
      </w:r>
      <w:r w:rsidR="00C746CE" w:rsidRPr="008D701A">
        <w:rPr>
          <w:b/>
          <w:bCs/>
          <w:sz w:val="28"/>
          <w:szCs w:val="28"/>
        </w:rPr>
        <w:t>.</w:t>
      </w:r>
      <w:proofErr w:type="gramEnd"/>
      <w:r w:rsidR="00C746CE" w:rsidRPr="008D701A">
        <w:rPr>
          <w:b/>
          <w:bCs/>
          <w:sz w:val="28"/>
          <w:szCs w:val="28"/>
        </w:rPr>
        <w:t xml:space="preserve"> </w:t>
      </w:r>
      <w:r w:rsidRPr="008D701A">
        <w:rPr>
          <w:b/>
          <w:bCs/>
          <w:sz w:val="28"/>
          <w:szCs w:val="28"/>
        </w:rPr>
        <w:t>Handle violations</w:t>
      </w:r>
    </w:p>
    <w:p w:rsidR="00B41394" w:rsidRPr="008D701A" w:rsidRDefault="00C746CE" w:rsidP="008D701A">
      <w:pPr>
        <w:spacing w:line="312" w:lineRule="auto"/>
        <w:ind w:firstLine="720"/>
        <w:jc w:val="both"/>
        <w:rPr>
          <w:sz w:val="28"/>
          <w:szCs w:val="28"/>
        </w:rPr>
      </w:pPr>
      <w:r w:rsidRPr="008D701A">
        <w:rPr>
          <w:sz w:val="28"/>
          <w:szCs w:val="28"/>
        </w:rPr>
        <w:t xml:space="preserve">1. </w:t>
      </w:r>
      <w:r w:rsidR="00B41394" w:rsidRPr="008D701A">
        <w:rPr>
          <w:sz w:val="28"/>
          <w:szCs w:val="28"/>
        </w:rPr>
        <w:t xml:space="preserve">All of violated activities will be disciplined according to the </w:t>
      </w:r>
      <w:ins w:id="483" w:author="Harri Seppänen" w:date="2015-01-22T15:44:00Z">
        <w:r w:rsidR="000F7434">
          <w:rPr>
            <w:sz w:val="28"/>
            <w:szCs w:val="28"/>
          </w:rPr>
          <w:t>specific</w:t>
        </w:r>
        <w:r w:rsidR="000F7434" w:rsidRPr="008D701A">
          <w:rPr>
            <w:sz w:val="28"/>
            <w:szCs w:val="28"/>
          </w:rPr>
          <w:t xml:space="preserve"> </w:t>
        </w:r>
      </w:ins>
      <w:r w:rsidR="00B41394" w:rsidRPr="008D701A">
        <w:rPr>
          <w:sz w:val="28"/>
          <w:szCs w:val="28"/>
        </w:rPr>
        <w:t>natu</w:t>
      </w:r>
      <w:r w:rsidR="00400042">
        <w:rPr>
          <w:sz w:val="28"/>
          <w:szCs w:val="28"/>
        </w:rPr>
        <w:t>re and extent of violations</w:t>
      </w:r>
      <w:r w:rsidR="00330101">
        <w:rPr>
          <w:sz w:val="28"/>
          <w:szCs w:val="28"/>
        </w:rPr>
        <w:t xml:space="preserve"> and</w:t>
      </w:r>
      <w:ins w:id="484" w:author="Harri Seppänen" w:date="2015-01-22T15:44:00Z">
        <w:r w:rsidR="000F7434">
          <w:rPr>
            <w:sz w:val="28"/>
            <w:szCs w:val="28"/>
          </w:rPr>
          <w:t xml:space="preserve"> </w:t>
        </w:r>
      </w:ins>
      <w:r w:rsidR="00330101">
        <w:rPr>
          <w:sz w:val="28"/>
          <w:szCs w:val="28"/>
        </w:rPr>
        <w:t>following</w:t>
      </w:r>
      <w:r w:rsidR="00B41394" w:rsidRPr="008D701A">
        <w:rPr>
          <w:sz w:val="28"/>
          <w:szCs w:val="28"/>
        </w:rPr>
        <w:t xml:space="preserve"> regulations of existing laws. If </w:t>
      </w:r>
      <w:del w:id="485" w:author="Harri Seppänen" w:date="2015-01-22T15:45:00Z">
        <w:r w:rsidR="00B41394" w:rsidRPr="008D701A" w:rsidDel="000F7434">
          <w:rPr>
            <w:sz w:val="28"/>
            <w:szCs w:val="28"/>
          </w:rPr>
          <w:delText xml:space="preserve">the </w:delText>
        </w:r>
      </w:del>
      <w:ins w:id="486" w:author="Harri Seppänen" w:date="2015-01-22T15:45:00Z">
        <w:r w:rsidR="000F7434">
          <w:rPr>
            <w:sz w:val="28"/>
            <w:szCs w:val="28"/>
          </w:rPr>
          <w:t>any</w:t>
        </w:r>
        <w:r w:rsidR="000F7434" w:rsidRPr="008D701A">
          <w:rPr>
            <w:sz w:val="28"/>
            <w:szCs w:val="28"/>
          </w:rPr>
          <w:t xml:space="preserve"> </w:t>
        </w:r>
      </w:ins>
      <w:r w:rsidR="00B41394" w:rsidRPr="008D701A">
        <w:rPr>
          <w:sz w:val="28"/>
          <w:szCs w:val="28"/>
        </w:rPr>
        <w:t xml:space="preserve">violation causes damage to property, equipment, information, data on computer networks, the </w:t>
      </w:r>
      <w:ins w:id="487" w:author="Harri Seppänen" w:date="2015-01-22T15:45:00Z">
        <w:r w:rsidR="000F7434">
          <w:rPr>
            <w:sz w:val="28"/>
            <w:szCs w:val="28"/>
          </w:rPr>
          <w:t xml:space="preserve">violators </w:t>
        </w:r>
      </w:ins>
      <w:r w:rsidR="00B41394" w:rsidRPr="008D701A">
        <w:rPr>
          <w:sz w:val="28"/>
          <w:szCs w:val="28"/>
        </w:rPr>
        <w:t>must be responsible for compensation and discipline prescribed by law.</w:t>
      </w:r>
    </w:p>
    <w:p w:rsidR="00C746CE" w:rsidRPr="008D701A" w:rsidRDefault="00FC6FC4" w:rsidP="008D701A">
      <w:pPr>
        <w:spacing w:line="312" w:lineRule="auto"/>
        <w:ind w:firstLine="720"/>
        <w:jc w:val="both"/>
        <w:rPr>
          <w:sz w:val="28"/>
          <w:szCs w:val="28"/>
        </w:rPr>
      </w:pPr>
      <w:proofErr w:type="gramStart"/>
      <w:r w:rsidRPr="008D701A">
        <w:rPr>
          <w:b/>
          <w:sz w:val="28"/>
          <w:szCs w:val="28"/>
        </w:rPr>
        <w:t>Article</w:t>
      </w:r>
      <w:r w:rsidR="001E0833" w:rsidRPr="008D701A">
        <w:rPr>
          <w:b/>
          <w:bCs/>
          <w:sz w:val="28"/>
          <w:szCs w:val="28"/>
        </w:rPr>
        <w:t xml:space="preserve"> 19</w:t>
      </w:r>
      <w:r w:rsidR="00C746CE" w:rsidRPr="008D701A">
        <w:rPr>
          <w:b/>
          <w:bCs/>
          <w:sz w:val="28"/>
          <w:szCs w:val="28"/>
        </w:rPr>
        <w:t>.</w:t>
      </w:r>
      <w:proofErr w:type="gramEnd"/>
      <w:r w:rsidR="00C746CE" w:rsidRPr="008D701A">
        <w:rPr>
          <w:b/>
          <w:bCs/>
          <w:sz w:val="28"/>
          <w:szCs w:val="28"/>
        </w:rPr>
        <w:t xml:space="preserve"> </w:t>
      </w:r>
      <w:r w:rsidRPr="008D701A">
        <w:rPr>
          <w:b/>
          <w:bCs/>
          <w:sz w:val="28"/>
          <w:szCs w:val="28"/>
        </w:rPr>
        <w:t>Organization and funding for implementation</w:t>
      </w:r>
    </w:p>
    <w:p w:rsidR="00FC6FC4" w:rsidRPr="008D701A" w:rsidRDefault="000F7434" w:rsidP="008D701A">
      <w:pPr>
        <w:spacing w:line="312" w:lineRule="auto"/>
        <w:ind w:firstLine="720"/>
        <w:jc w:val="both"/>
        <w:rPr>
          <w:sz w:val="28"/>
          <w:szCs w:val="28"/>
        </w:rPr>
      </w:pPr>
      <w:ins w:id="488" w:author="Harri Seppänen" w:date="2015-01-22T15:50:00Z">
        <w:r>
          <w:rPr>
            <w:sz w:val="28"/>
            <w:szCs w:val="28"/>
          </w:rPr>
          <w:t>Annually</w:t>
        </w:r>
      </w:ins>
      <w:r w:rsidR="00FC6FC4" w:rsidRPr="008D701A">
        <w:rPr>
          <w:sz w:val="28"/>
          <w:szCs w:val="28"/>
        </w:rPr>
        <w:t xml:space="preserve"> the Ministry of Agriculture and </w:t>
      </w:r>
      <w:r w:rsidR="008B7657">
        <w:rPr>
          <w:sz w:val="28"/>
          <w:szCs w:val="28"/>
        </w:rPr>
        <w:t>Rural Development provide</w:t>
      </w:r>
      <w:r w:rsidR="00FC6FC4" w:rsidRPr="008D701A">
        <w:rPr>
          <w:sz w:val="28"/>
          <w:szCs w:val="28"/>
        </w:rPr>
        <w:t xml:space="preserve"> funding for the Vietnam Administration of Forestry to</w:t>
      </w:r>
      <w:r w:rsidR="00330101">
        <w:rPr>
          <w:sz w:val="28"/>
          <w:szCs w:val="28"/>
        </w:rPr>
        <w:t xml:space="preserve"> operate the system and maintain</w:t>
      </w:r>
      <w:r w:rsidR="00FC6FC4" w:rsidRPr="008D701A">
        <w:rPr>
          <w:sz w:val="28"/>
          <w:szCs w:val="28"/>
        </w:rPr>
        <w:t xml:space="preserve"> the operation of the network, server system services, electronic portal, etc.</w:t>
      </w:r>
    </w:p>
    <w:p w:rsidR="00FC6FC4" w:rsidRPr="008D701A" w:rsidRDefault="00330101" w:rsidP="008D701A">
      <w:pPr>
        <w:spacing w:line="312" w:lineRule="auto"/>
        <w:ind w:firstLine="720"/>
        <w:jc w:val="both"/>
        <w:rPr>
          <w:sz w:val="28"/>
          <w:szCs w:val="28"/>
        </w:rPr>
      </w:pPr>
      <w:r>
        <w:rPr>
          <w:sz w:val="28"/>
          <w:szCs w:val="28"/>
        </w:rPr>
        <w:t xml:space="preserve">The units using the system have to develop a </w:t>
      </w:r>
      <w:ins w:id="489" w:author="Harri Seppänen" w:date="2015-01-22T15:49:00Z">
        <w:r w:rsidR="000F7434">
          <w:rPr>
            <w:sz w:val="28"/>
            <w:szCs w:val="28"/>
          </w:rPr>
          <w:t xml:space="preserve">working </w:t>
        </w:r>
      </w:ins>
      <w:r>
        <w:rPr>
          <w:sz w:val="28"/>
          <w:szCs w:val="28"/>
        </w:rPr>
        <w:t xml:space="preserve">plan and </w:t>
      </w:r>
      <w:ins w:id="490" w:author="Harri Seppänen" w:date="2015-01-22T15:50:00Z">
        <w:r w:rsidR="000F7434">
          <w:rPr>
            <w:sz w:val="28"/>
            <w:szCs w:val="28"/>
          </w:rPr>
          <w:t xml:space="preserve">secure </w:t>
        </w:r>
      </w:ins>
      <w:ins w:id="491" w:author="Harri Seppänen" w:date="2015-01-22T15:49:00Z">
        <w:r w:rsidR="000F7434">
          <w:rPr>
            <w:sz w:val="28"/>
            <w:szCs w:val="28"/>
          </w:rPr>
          <w:t xml:space="preserve">operational </w:t>
        </w:r>
      </w:ins>
      <w:r>
        <w:rPr>
          <w:sz w:val="28"/>
          <w:szCs w:val="28"/>
        </w:rPr>
        <w:t>fund</w:t>
      </w:r>
      <w:ins w:id="492" w:author="Harri Seppänen" w:date="2015-01-22T15:49:00Z">
        <w:r w:rsidR="000F7434">
          <w:rPr>
            <w:sz w:val="28"/>
            <w:szCs w:val="28"/>
          </w:rPr>
          <w:t>s</w:t>
        </w:r>
      </w:ins>
      <w:r w:rsidR="00FC6FC4" w:rsidRPr="008D701A">
        <w:rPr>
          <w:sz w:val="28"/>
          <w:szCs w:val="28"/>
        </w:rPr>
        <w:t xml:space="preserve"> to maintain their activities. </w:t>
      </w:r>
    </w:p>
    <w:p w:rsidR="002F2725" w:rsidRPr="008D701A" w:rsidRDefault="002F2725" w:rsidP="008D701A">
      <w:pPr>
        <w:spacing w:line="312" w:lineRule="auto"/>
        <w:jc w:val="both"/>
        <w:rPr>
          <w:sz w:val="28"/>
          <w:szCs w:val="28"/>
        </w:rPr>
      </w:pPr>
    </w:p>
    <w:p w:rsidR="002F2725" w:rsidRDefault="002F2725" w:rsidP="00362987">
      <w:pPr>
        <w:spacing w:line="288" w:lineRule="auto"/>
        <w:ind w:firstLine="720"/>
        <w:jc w:val="both"/>
        <w:rPr>
          <w:sz w:val="28"/>
          <w:szCs w:val="28"/>
        </w:rPr>
      </w:pPr>
    </w:p>
    <w:sectPr w:rsidR="002F2725" w:rsidSect="002077A6">
      <w:footerReference w:type="default" r:id="rId10"/>
      <w:pgSz w:w="11907" w:h="16840" w:code="9"/>
      <w:pgMar w:top="1134" w:right="1134" w:bottom="1134" w:left="1701"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0" w:author="Harri Seppänen" w:date="2015-02-03T11:38:00Z" w:initials="HSE">
    <w:p w:rsidR="00EB6DA0" w:rsidRDefault="00EB6DA0">
      <w:pPr>
        <w:pStyle w:val="CommentText"/>
      </w:pPr>
      <w:r>
        <w:rPr>
          <w:rStyle w:val="CommentReference"/>
        </w:rPr>
        <w:annotationRef/>
      </w:r>
      <w:r>
        <w:t>Can be deleted as may change over time.</w:t>
      </w:r>
    </w:p>
  </w:comment>
  <w:comment w:id="322" w:author="Harri Seppänen" w:date="2015-02-03T11:45:00Z" w:initials="HSE">
    <w:p w:rsidR="004E6683" w:rsidRDefault="004E6683">
      <w:pPr>
        <w:pStyle w:val="CommentText"/>
      </w:pPr>
      <w:r>
        <w:rPr>
          <w:rStyle w:val="CommentReference"/>
        </w:rPr>
        <w:annotationRef/>
      </w:r>
      <w:r w:rsidR="00352B7C">
        <w:t>These are the proposed functions of the unit.</w:t>
      </w:r>
      <w:r>
        <w:t xml:space="preserve"> Is the function and </w:t>
      </w:r>
      <w:r w:rsidR="00352B7C">
        <w:t>organization covered</w:t>
      </w:r>
      <w:r>
        <w:t xml:space="preserve"> in a separate regulation</w:t>
      </w:r>
      <w:r w:rsidR="00352B7C">
        <w:t>?</w:t>
      </w:r>
    </w:p>
  </w:comment>
  <w:comment w:id="414" w:author="Harri Seppänen" w:date="2015-02-03T11:39:00Z" w:initials="HSE">
    <w:p w:rsidR="00F12F3A" w:rsidRDefault="00F12F3A">
      <w:pPr>
        <w:pStyle w:val="CommentText"/>
      </w:pPr>
      <w:r>
        <w:rPr>
          <w:rStyle w:val="CommentReference"/>
        </w:rPr>
        <w:annotationRef/>
      </w:r>
      <w:r>
        <w:t>Is this necessary in this regulation?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F2F" w:rsidRDefault="00DA1F2F" w:rsidP="00FF26DA">
      <w:r>
        <w:separator/>
      </w:r>
    </w:p>
  </w:endnote>
  <w:endnote w:type="continuationSeparator" w:id="0">
    <w:p w:rsidR="00DA1F2F" w:rsidRDefault="00DA1F2F" w:rsidP="00FF2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04980"/>
      <w:docPartObj>
        <w:docPartGallery w:val="Page Numbers (Bottom of Page)"/>
        <w:docPartUnique/>
      </w:docPartObj>
    </w:sdtPr>
    <w:sdtEndPr/>
    <w:sdtContent>
      <w:p w:rsidR="00FF26DA" w:rsidRDefault="00753CA6">
        <w:pPr>
          <w:pStyle w:val="Footer"/>
          <w:jc w:val="right"/>
        </w:pPr>
        <w:r>
          <w:fldChar w:fldCharType="begin"/>
        </w:r>
        <w:r>
          <w:instrText xml:space="preserve"> PAGE   \* MERGEFORMAT </w:instrText>
        </w:r>
        <w:r>
          <w:fldChar w:fldCharType="separate"/>
        </w:r>
        <w:r w:rsidR="00630908">
          <w:rPr>
            <w:noProof/>
          </w:rPr>
          <w:t>13</w:t>
        </w:r>
        <w:r>
          <w:rPr>
            <w:noProof/>
          </w:rPr>
          <w:fldChar w:fldCharType="end"/>
        </w:r>
      </w:p>
    </w:sdtContent>
  </w:sdt>
  <w:p w:rsidR="00FF26DA" w:rsidRDefault="00FF2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F2F" w:rsidRDefault="00DA1F2F" w:rsidP="00FF26DA">
      <w:r>
        <w:separator/>
      </w:r>
    </w:p>
  </w:footnote>
  <w:footnote w:type="continuationSeparator" w:id="0">
    <w:p w:rsidR="00DA1F2F" w:rsidRDefault="00DA1F2F" w:rsidP="00FF26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2643E"/>
    <w:multiLevelType w:val="hybridMultilevel"/>
    <w:tmpl w:val="BE9AA16E"/>
    <w:lvl w:ilvl="0" w:tplc="D7A8F67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BF763F"/>
    <w:multiLevelType w:val="hybridMultilevel"/>
    <w:tmpl w:val="43547BA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
    <w:nsid w:val="299D37E3"/>
    <w:multiLevelType w:val="hybridMultilevel"/>
    <w:tmpl w:val="87B26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B502A8"/>
    <w:multiLevelType w:val="hybridMultilevel"/>
    <w:tmpl w:val="3358374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4">
    <w:nsid w:val="356802FF"/>
    <w:multiLevelType w:val="hybridMultilevel"/>
    <w:tmpl w:val="2AE4D092"/>
    <w:lvl w:ilvl="0" w:tplc="040484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39357162"/>
    <w:multiLevelType w:val="hybridMultilevel"/>
    <w:tmpl w:val="09F8F3AA"/>
    <w:lvl w:ilvl="0" w:tplc="0409000F">
      <w:start w:val="1"/>
      <w:numFmt w:val="decimal"/>
      <w:lvlText w:val="%1."/>
      <w:lvlJc w:val="left"/>
      <w:pPr>
        <w:ind w:left="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3A9F2BE9"/>
    <w:multiLevelType w:val="hybridMultilevel"/>
    <w:tmpl w:val="8EC0FCF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7">
    <w:nsid w:val="41AC29C7"/>
    <w:multiLevelType w:val="hybridMultilevel"/>
    <w:tmpl w:val="BDC253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8">
    <w:nsid w:val="473C7A30"/>
    <w:multiLevelType w:val="hybridMultilevel"/>
    <w:tmpl w:val="96AAA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4C563ED5"/>
    <w:multiLevelType w:val="hybridMultilevel"/>
    <w:tmpl w:val="A7E47A08"/>
    <w:lvl w:ilvl="0" w:tplc="0BB6BC12">
      <w:start w:val="1"/>
      <w:numFmt w:val="bullet"/>
      <w:pStyle w:val="C1"/>
      <w:lvlText w:val=""/>
      <w:lvlJc w:val="left"/>
      <w:pPr>
        <w:ind w:left="757" w:hanging="360"/>
      </w:pPr>
      <w:rPr>
        <w:rFonts w:ascii="Symbol" w:hAnsi="Symbol" w:hint="default"/>
        <w:lang w:val="en-GB"/>
      </w:rPr>
    </w:lvl>
    <w:lvl w:ilvl="1" w:tplc="9010331C">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4C5C1D2B"/>
    <w:multiLevelType w:val="hybridMultilevel"/>
    <w:tmpl w:val="3D4016D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1">
    <w:nsid w:val="4C69266D"/>
    <w:multiLevelType w:val="hybridMultilevel"/>
    <w:tmpl w:val="82B4A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5D3A84"/>
    <w:multiLevelType w:val="hybridMultilevel"/>
    <w:tmpl w:val="34284C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E512F87"/>
    <w:multiLevelType w:val="hybridMultilevel"/>
    <w:tmpl w:val="10B6644A"/>
    <w:lvl w:ilvl="0" w:tplc="1F2C4556">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005170D"/>
    <w:multiLevelType w:val="hybridMultilevel"/>
    <w:tmpl w:val="2AE4D092"/>
    <w:lvl w:ilvl="0" w:tplc="040484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503E2F84"/>
    <w:multiLevelType w:val="hybridMultilevel"/>
    <w:tmpl w:val="4948C4A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6">
    <w:nsid w:val="6358776B"/>
    <w:multiLevelType w:val="hybridMultilevel"/>
    <w:tmpl w:val="F4F03BA2"/>
    <w:lvl w:ilvl="0" w:tplc="C8562294">
      <w:start w:val="1"/>
      <w:numFmt w:val="decimal"/>
      <w:lvlText w:val="%1."/>
      <w:lvlJc w:val="left"/>
      <w:pPr>
        <w:ind w:left="1755" w:hanging="103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745003D"/>
    <w:multiLevelType w:val="hybridMultilevel"/>
    <w:tmpl w:val="887436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6AB15C29"/>
    <w:multiLevelType w:val="hybridMultilevel"/>
    <w:tmpl w:val="56EE7334"/>
    <w:lvl w:ilvl="0" w:tplc="040484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6F5C58E1"/>
    <w:multiLevelType w:val="hybridMultilevel"/>
    <w:tmpl w:val="6EAE9F26"/>
    <w:lvl w:ilvl="0" w:tplc="2C58A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29104E9"/>
    <w:multiLevelType w:val="hybridMultilevel"/>
    <w:tmpl w:val="E3C6DEBE"/>
    <w:lvl w:ilvl="0" w:tplc="A4CA5562">
      <w:start w:val="1"/>
      <w:numFmt w:val="decimal"/>
      <w:lvlText w:val="%1."/>
      <w:lvlJc w:val="left"/>
      <w:pPr>
        <w:ind w:left="720" w:hanging="360"/>
      </w:pPr>
      <w:rPr>
        <w:rFonts w:ascii="Times New Roman" w:eastAsia="Times New Roman" w:hAnsi="Times New Roman" w:cs="Times New Roman"/>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1">
    <w:nsid w:val="7C760968"/>
    <w:multiLevelType w:val="multilevel"/>
    <w:tmpl w:val="FED84C5A"/>
    <w:lvl w:ilvl="0">
      <w:start w:val="1"/>
      <w:numFmt w:val="decimal"/>
      <w:pStyle w:val="Heading1"/>
      <w:lvlText w:val="%1"/>
      <w:lvlJc w:val="right"/>
      <w:pPr>
        <w:tabs>
          <w:tab w:val="num" w:pos="0"/>
        </w:tabs>
        <w:ind w:left="0" w:hanging="227"/>
      </w:pPr>
      <w:rPr>
        <w:rFonts w:ascii="Arial" w:hAnsi="Arial" w:hint="default"/>
        <w:b/>
        <w:i w:val="0"/>
        <w:caps/>
        <w:strike w:val="0"/>
        <w:dstrike w:val="0"/>
        <w:vanish w:val="0"/>
        <w:sz w:val="21"/>
        <w:vertAlign w:val="baseline"/>
      </w:rPr>
    </w:lvl>
    <w:lvl w:ilvl="1">
      <w:start w:val="1"/>
      <w:numFmt w:val="decimal"/>
      <w:pStyle w:val="Heading2"/>
      <w:lvlText w:val="%1.%2"/>
      <w:lvlJc w:val="right"/>
      <w:pPr>
        <w:tabs>
          <w:tab w:val="num" w:pos="0"/>
        </w:tabs>
        <w:ind w:left="0" w:hanging="227"/>
      </w:pPr>
      <w:rPr>
        <w:rFonts w:ascii="Arial" w:hAnsi="Arial" w:hint="default"/>
        <w:b/>
        <w:i w:val="0"/>
        <w:caps w:val="0"/>
        <w:strike w:val="0"/>
        <w:dstrike w:val="0"/>
        <w:vanish w:val="0"/>
        <w:sz w:val="21"/>
        <w:vertAlign w:val="baseline"/>
      </w:rPr>
    </w:lvl>
    <w:lvl w:ilvl="2">
      <w:start w:val="1"/>
      <w:numFmt w:val="decimal"/>
      <w:pStyle w:val="Heading3"/>
      <w:lvlText w:val="%1.%2.%3"/>
      <w:lvlJc w:val="right"/>
      <w:pPr>
        <w:tabs>
          <w:tab w:val="num" w:pos="0"/>
        </w:tabs>
        <w:ind w:left="0" w:hanging="227"/>
      </w:pPr>
      <w:rPr>
        <w:rFonts w:ascii="Arial" w:hAnsi="Arial" w:hint="default"/>
        <w:b w:val="0"/>
        <w:i w:val="0"/>
        <w:caps w:val="0"/>
        <w:strike w:val="0"/>
        <w:dstrike w:val="0"/>
        <w:vanish w:val="0"/>
        <w:sz w:val="21"/>
        <w:u w:val="none"/>
        <w:vertAlign w:val="baseline"/>
      </w:rPr>
    </w:lvl>
    <w:lvl w:ilvl="3">
      <w:start w:val="1"/>
      <w:numFmt w:val="decimal"/>
      <w:pStyle w:val="Heading4"/>
      <w:lvlText w:val="%1.%2.%3.%4"/>
      <w:lvlJc w:val="right"/>
      <w:pPr>
        <w:tabs>
          <w:tab w:val="num" w:pos="0"/>
        </w:tabs>
        <w:ind w:left="0" w:hanging="227"/>
      </w:pPr>
      <w:rPr>
        <w:rFonts w:ascii="Arial" w:hAnsi="Arial" w:hint="default"/>
        <w:b w:val="0"/>
        <w:i/>
        <w:caps w:val="0"/>
        <w:strike w:val="0"/>
        <w:dstrike w:val="0"/>
        <w:vanish w:val="0"/>
        <w:sz w:val="21"/>
        <w:vertAlign w:val="baseline"/>
      </w:rPr>
    </w:lvl>
    <w:lvl w:ilvl="4">
      <w:start w:val="1"/>
      <w:numFmt w:val="decimal"/>
      <w:lvlText w:val="%1.%2.%3.%4.%5"/>
      <w:lvlJc w:val="right"/>
      <w:pPr>
        <w:tabs>
          <w:tab w:val="num" w:pos="-227"/>
        </w:tabs>
        <w:ind w:left="-227" w:hanging="227"/>
      </w:pPr>
      <w:rPr>
        <w:rFonts w:ascii="Calibri" w:hAnsi="Calibri" w:hint="default"/>
        <w:b w:val="0"/>
        <w:i w:val="0"/>
        <w:sz w:val="22"/>
      </w:rPr>
    </w:lvl>
    <w:lvl w:ilvl="5">
      <w:start w:val="1"/>
      <w:numFmt w:val="decimal"/>
      <w:lvlText w:val="%1.%2.%3.%4.%5.%6"/>
      <w:lvlJc w:val="right"/>
      <w:pPr>
        <w:tabs>
          <w:tab w:val="num" w:pos="-227"/>
        </w:tabs>
        <w:ind w:left="-227" w:hanging="227"/>
      </w:pPr>
      <w:rPr>
        <w:rFonts w:ascii="Calibri" w:hAnsi="Calibri" w:hint="default"/>
        <w:b w:val="0"/>
        <w:i w:val="0"/>
        <w:sz w:val="22"/>
      </w:rPr>
    </w:lvl>
    <w:lvl w:ilvl="6">
      <w:start w:val="1"/>
      <w:numFmt w:val="decimal"/>
      <w:lvlText w:val="%1.%2.%3.%4.%5.%6.%7"/>
      <w:lvlJc w:val="right"/>
      <w:pPr>
        <w:tabs>
          <w:tab w:val="num" w:pos="-227"/>
        </w:tabs>
        <w:ind w:left="-227" w:hanging="227"/>
      </w:pPr>
      <w:rPr>
        <w:rFonts w:ascii="Calibri" w:hAnsi="Calibri" w:hint="default"/>
        <w:b w:val="0"/>
        <w:i w:val="0"/>
        <w:sz w:val="22"/>
      </w:rPr>
    </w:lvl>
    <w:lvl w:ilvl="7">
      <w:start w:val="1"/>
      <w:numFmt w:val="decimal"/>
      <w:lvlText w:val="%1.%2.%3.%4.%5.%6.%7.%8"/>
      <w:lvlJc w:val="right"/>
      <w:pPr>
        <w:tabs>
          <w:tab w:val="num" w:pos="-227"/>
        </w:tabs>
        <w:ind w:left="-227" w:hanging="227"/>
      </w:pPr>
      <w:rPr>
        <w:rFonts w:ascii="Calibri" w:hAnsi="Calibri" w:hint="default"/>
        <w:b w:val="0"/>
        <w:i w:val="0"/>
        <w:sz w:val="22"/>
      </w:rPr>
    </w:lvl>
    <w:lvl w:ilvl="8">
      <w:start w:val="1"/>
      <w:numFmt w:val="decimal"/>
      <w:lvlText w:val="%1.%2.%3.%4.%5.%6.%7.%8.%9"/>
      <w:lvlJc w:val="right"/>
      <w:pPr>
        <w:tabs>
          <w:tab w:val="num" w:pos="-227"/>
        </w:tabs>
        <w:ind w:left="-227" w:hanging="227"/>
      </w:pPr>
      <w:rPr>
        <w:rFonts w:ascii="Calibri" w:hAnsi="Calibri" w:hint="default"/>
        <w:b w:val="0"/>
        <w:i w:val="0"/>
        <w:sz w:val="22"/>
      </w:rPr>
    </w:lvl>
  </w:abstractNum>
  <w:abstractNum w:abstractNumId="22">
    <w:nsid w:val="7F541192"/>
    <w:multiLevelType w:val="hybridMultilevel"/>
    <w:tmpl w:val="9B84AA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3"/>
  </w:num>
  <w:num w:numId="4">
    <w:abstractNumId w:val="19"/>
  </w:num>
  <w:num w:numId="5">
    <w:abstractNumId w:val="20"/>
  </w:num>
  <w:num w:numId="6">
    <w:abstractNumId w:val="7"/>
  </w:num>
  <w:num w:numId="7">
    <w:abstractNumId w:val="14"/>
  </w:num>
  <w:num w:numId="8">
    <w:abstractNumId w:val="4"/>
  </w:num>
  <w:num w:numId="9">
    <w:abstractNumId w:val="18"/>
  </w:num>
  <w:num w:numId="10">
    <w:abstractNumId w:val="15"/>
  </w:num>
  <w:num w:numId="11">
    <w:abstractNumId w:val="1"/>
  </w:num>
  <w:num w:numId="12">
    <w:abstractNumId w:val="3"/>
  </w:num>
  <w:num w:numId="13">
    <w:abstractNumId w:val="21"/>
  </w:num>
  <w:num w:numId="14">
    <w:abstractNumId w:val="9"/>
  </w:num>
  <w:num w:numId="15">
    <w:abstractNumId w:val="11"/>
  </w:num>
  <w:num w:numId="16">
    <w:abstractNumId w:val="2"/>
  </w:num>
  <w:num w:numId="17">
    <w:abstractNumId w:val="12"/>
  </w:num>
  <w:num w:numId="18">
    <w:abstractNumId w:val="17"/>
  </w:num>
  <w:num w:numId="19">
    <w:abstractNumId w:val="8"/>
  </w:num>
  <w:num w:numId="20">
    <w:abstractNumId w:val="22"/>
  </w:num>
  <w:num w:numId="21">
    <w:abstractNumId w:val="10"/>
  </w:num>
  <w:num w:numId="22">
    <w:abstractNumId w:val="6"/>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881"/>
    <w:rsid w:val="0000396C"/>
    <w:rsid w:val="00004680"/>
    <w:rsid w:val="00014E66"/>
    <w:rsid w:val="000263D5"/>
    <w:rsid w:val="00027803"/>
    <w:rsid w:val="00032A28"/>
    <w:rsid w:val="00067E49"/>
    <w:rsid w:val="0007011A"/>
    <w:rsid w:val="000A25BB"/>
    <w:rsid w:val="000A3EA6"/>
    <w:rsid w:val="000B5B3E"/>
    <w:rsid w:val="000C3E28"/>
    <w:rsid w:val="000D64FA"/>
    <w:rsid w:val="000E2738"/>
    <w:rsid w:val="000F02A6"/>
    <w:rsid w:val="000F7434"/>
    <w:rsid w:val="001025DD"/>
    <w:rsid w:val="001219D0"/>
    <w:rsid w:val="001226F2"/>
    <w:rsid w:val="00124446"/>
    <w:rsid w:val="00151825"/>
    <w:rsid w:val="001763D8"/>
    <w:rsid w:val="001848C6"/>
    <w:rsid w:val="00184D90"/>
    <w:rsid w:val="001A5833"/>
    <w:rsid w:val="001B0881"/>
    <w:rsid w:val="001C5284"/>
    <w:rsid w:val="001D0219"/>
    <w:rsid w:val="001D6A2B"/>
    <w:rsid w:val="001E0833"/>
    <w:rsid w:val="001F213E"/>
    <w:rsid w:val="00203EE2"/>
    <w:rsid w:val="00205B98"/>
    <w:rsid w:val="00205DCF"/>
    <w:rsid w:val="002077A6"/>
    <w:rsid w:val="00224568"/>
    <w:rsid w:val="00237876"/>
    <w:rsid w:val="00245918"/>
    <w:rsid w:val="00256B37"/>
    <w:rsid w:val="002577F1"/>
    <w:rsid w:val="002619C3"/>
    <w:rsid w:val="00292DDC"/>
    <w:rsid w:val="00295B4D"/>
    <w:rsid w:val="002B3480"/>
    <w:rsid w:val="002C4444"/>
    <w:rsid w:val="002D1F66"/>
    <w:rsid w:val="002E4B26"/>
    <w:rsid w:val="002F1640"/>
    <w:rsid w:val="002F2725"/>
    <w:rsid w:val="00320DB9"/>
    <w:rsid w:val="00330101"/>
    <w:rsid w:val="0033208F"/>
    <w:rsid w:val="00352B7C"/>
    <w:rsid w:val="00362987"/>
    <w:rsid w:val="00366EFF"/>
    <w:rsid w:val="00371BC7"/>
    <w:rsid w:val="003858B6"/>
    <w:rsid w:val="0039260E"/>
    <w:rsid w:val="003A12FB"/>
    <w:rsid w:val="003A1A57"/>
    <w:rsid w:val="003A2FED"/>
    <w:rsid w:val="003B1DBC"/>
    <w:rsid w:val="003C370D"/>
    <w:rsid w:val="003D40A0"/>
    <w:rsid w:val="003E0B5B"/>
    <w:rsid w:val="003F20E4"/>
    <w:rsid w:val="003F21C4"/>
    <w:rsid w:val="00400042"/>
    <w:rsid w:val="00436026"/>
    <w:rsid w:val="00455284"/>
    <w:rsid w:val="00470055"/>
    <w:rsid w:val="00471033"/>
    <w:rsid w:val="00475671"/>
    <w:rsid w:val="0048686D"/>
    <w:rsid w:val="004A071D"/>
    <w:rsid w:val="004B42C1"/>
    <w:rsid w:val="004B7007"/>
    <w:rsid w:val="004C4068"/>
    <w:rsid w:val="004D75FB"/>
    <w:rsid w:val="004E3783"/>
    <w:rsid w:val="004E6683"/>
    <w:rsid w:val="00512184"/>
    <w:rsid w:val="00550DBD"/>
    <w:rsid w:val="00553956"/>
    <w:rsid w:val="005542A5"/>
    <w:rsid w:val="00557CA6"/>
    <w:rsid w:val="00564CAD"/>
    <w:rsid w:val="00576B3C"/>
    <w:rsid w:val="00597737"/>
    <w:rsid w:val="005A016D"/>
    <w:rsid w:val="005A3F99"/>
    <w:rsid w:val="005A6B10"/>
    <w:rsid w:val="005B3177"/>
    <w:rsid w:val="005C1242"/>
    <w:rsid w:val="005F2791"/>
    <w:rsid w:val="005F38AC"/>
    <w:rsid w:val="00630908"/>
    <w:rsid w:val="0064074F"/>
    <w:rsid w:val="00683316"/>
    <w:rsid w:val="00694D2D"/>
    <w:rsid w:val="00695FBB"/>
    <w:rsid w:val="006A25C8"/>
    <w:rsid w:val="006A4FF4"/>
    <w:rsid w:val="006C0DA6"/>
    <w:rsid w:val="006C4C74"/>
    <w:rsid w:val="006D7A10"/>
    <w:rsid w:val="006F3C83"/>
    <w:rsid w:val="00707EC6"/>
    <w:rsid w:val="00727118"/>
    <w:rsid w:val="00742211"/>
    <w:rsid w:val="00752848"/>
    <w:rsid w:val="00753CA6"/>
    <w:rsid w:val="007573B6"/>
    <w:rsid w:val="00761D9E"/>
    <w:rsid w:val="00762EFC"/>
    <w:rsid w:val="00795704"/>
    <w:rsid w:val="007B6093"/>
    <w:rsid w:val="007C4FDA"/>
    <w:rsid w:val="007C6764"/>
    <w:rsid w:val="007D6F17"/>
    <w:rsid w:val="007E34E5"/>
    <w:rsid w:val="007F4DC3"/>
    <w:rsid w:val="007F7998"/>
    <w:rsid w:val="008205B6"/>
    <w:rsid w:val="00844E3E"/>
    <w:rsid w:val="00853DE3"/>
    <w:rsid w:val="00853F3B"/>
    <w:rsid w:val="00856CF7"/>
    <w:rsid w:val="008902FC"/>
    <w:rsid w:val="00896E12"/>
    <w:rsid w:val="008B0FA3"/>
    <w:rsid w:val="008B23F9"/>
    <w:rsid w:val="008B7657"/>
    <w:rsid w:val="008D701A"/>
    <w:rsid w:val="009157F8"/>
    <w:rsid w:val="009176B1"/>
    <w:rsid w:val="00924B02"/>
    <w:rsid w:val="00934B4B"/>
    <w:rsid w:val="0095196B"/>
    <w:rsid w:val="00951C0B"/>
    <w:rsid w:val="009611BB"/>
    <w:rsid w:val="00963E4F"/>
    <w:rsid w:val="00972858"/>
    <w:rsid w:val="009728D8"/>
    <w:rsid w:val="00975372"/>
    <w:rsid w:val="009765BA"/>
    <w:rsid w:val="00977041"/>
    <w:rsid w:val="0098182C"/>
    <w:rsid w:val="00997FD2"/>
    <w:rsid w:val="009A2638"/>
    <w:rsid w:val="009A4190"/>
    <w:rsid w:val="009B33F7"/>
    <w:rsid w:val="009B5D3C"/>
    <w:rsid w:val="009C0FFA"/>
    <w:rsid w:val="009D2C61"/>
    <w:rsid w:val="009E1D4A"/>
    <w:rsid w:val="009E38AB"/>
    <w:rsid w:val="009E5B48"/>
    <w:rsid w:val="009F2289"/>
    <w:rsid w:val="009F43E1"/>
    <w:rsid w:val="00A07153"/>
    <w:rsid w:val="00A2591C"/>
    <w:rsid w:val="00A25C1B"/>
    <w:rsid w:val="00A31D5A"/>
    <w:rsid w:val="00A33B5C"/>
    <w:rsid w:val="00A62D88"/>
    <w:rsid w:val="00A8191F"/>
    <w:rsid w:val="00A86B76"/>
    <w:rsid w:val="00AA1D85"/>
    <w:rsid w:val="00AB3906"/>
    <w:rsid w:val="00AC6419"/>
    <w:rsid w:val="00AE233D"/>
    <w:rsid w:val="00B27D66"/>
    <w:rsid w:val="00B30CB8"/>
    <w:rsid w:val="00B321D6"/>
    <w:rsid w:val="00B3423F"/>
    <w:rsid w:val="00B370D3"/>
    <w:rsid w:val="00B41394"/>
    <w:rsid w:val="00B5778F"/>
    <w:rsid w:val="00B60CD0"/>
    <w:rsid w:val="00B62042"/>
    <w:rsid w:val="00B653F8"/>
    <w:rsid w:val="00B67DBE"/>
    <w:rsid w:val="00B7506A"/>
    <w:rsid w:val="00B77C96"/>
    <w:rsid w:val="00B85104"/>
    <w:rsid w:val="00B97A68"/>
    <w:rsid w:val="00BA4119"/>
    <w:rsid w:val="00BA47E9"/>
    <w:rsid w:val="00BA6355"/>
    <w:rsid w:val="00BB406B"/>
    <w:rsid w:val="00BC01C9"/>
    <w:rsid w:val="00BC7F59"/>
    <w:rsid w:val="00BD6ED0"/>
    <w:rsid w:val="00BE0AF8"/>
    <w:rsid w:val="00BE74E2"/>
    <w:rsid w:val="00C032CA"/>
    <w:rsid w:val="00C24A96"/>
    <w:rsid w:val="00C25284"/>
    <w:rsid w:val="00C36B9F"/>
    <w:rsid w:val="00C44A05"/>
    <w:rsid w:val="00C60F27"/>
    <w:rsid w:val="00C70AF9"/>
    <w:rsid w:val="00C746CE"/>
    <w:rsid w:val="00C777ED"/>
    <w:rsid w:val="00C91C72"/>
    <w:rsid w:val="00C947C7"/>
    <w:rsid w:val="00C947EF"/>
    <w:rsid w:val="00CD0E44"/>
    <w:rsid w:val="00CE3CD8"/>
    <w:rsid w:val="00CF2F4A"/>
    <w:rsid w:val="00D06B84"/>
    <w:rsid w:val="00D06C07"/>
    <w:rsid w:val="00D07AB6"/>
    <w:rsid w:val="00D133C8"/>
    <w:rsid w:val="00D22127"/>
    <w:rsid w:val="00D301D3"/>
    <w:rsid w:val="00D3426F"/>
    <w:rsid w:val="00D411D8"/>
    <w:rsid w:val="00D561C3"/>
    <w:rsid w:val="00D667DC"/>
    <w:rsid w:val="00D9453D"/>
    <w:rsid w:val="00DA1F2F"/>
    <w:rsid w:val="00DA2C5E"/>
    <w:rsid w:val="00DD645D"/>
    <w:rsid w:val="00DE1E9C"/>
    <w:rsid w:val="00DF35A0"/>
    <w:rsid w:val="00E009CF"/>
    <w:rsid w:val="00E41C74"/>
    <w:rsid w:val="00E6565F"/>
    <w:rsid w:val="00E81261"/>
    <w:rsid w:val="00E820D3"/>
    <w:rsid w:val="00E83D54"/>
    <w:rsid w:val="00E95B46"/>
    <w:rsid w:val="00E96708"/>
    <w:rsid w:val="00EB6DA0"/>
    <w:rsid w:val="00EB7CED"/>
    <w:rsid w:val="00ED1243"/>
    <w:rsid w:val="00ED27B7"/>
    <w:rsid w:val="00ED685E"/>
    <w:rsid w:val="00EF0BE6"/>
    <w:rsid w:val="00EF762E"/>
    <w:rsid w:val="00EF7B4D"/>
    <w:rsid w:val="00F12F3A"/>
    <w:rsid w:val="00F15F67"/>
    <w:rsid w:val="00F172DD"/>
    <w:rsid w:val="00F22366"/>
    <w:rsid w:val="00F26A2A"/>
    <w:rsid w:val="00F31A4C"/>
    <w:rsid w:val="00F37076"/>
    <w:rsid w:val="00F40835"/>
    <w:rsid w:val="00F52A62"/>
    <w:rsid w:val="00F54E52"/>
    <w:rsid w:val="00F55C36"/>
    <w:rsid w:val="00F70577"/>
    <w:rsid w:val="00F74051"/>
    <w:rsid w:val="00F74109"/>
    <w:rsid w:val="00F97865"/>
    <w:rsid w:val="00FB49D1"/>
    <w:rsid w:val="00FC13FA"/>
    <w:rsid w:val="00FC1F96"/>
    <w:rsid w:val="00FC61C3"/>
    <w:rsid w:val="00FC6FC4"/>
    <w:rsid w:val="00FD1D6F"/>
    <w:rsid w:val="00FE175B"/>
    <w:rsid w:val="00FE5979"/>
    <w:rsid w:val="00FF17E1"/>
    <w:rsid w:val="00FF26DA"/>
  </w:rsids>
  <m:mathPr>
    <m:mathFont m:val="Cambria Math"/>
    <m:brkBin m:val="before"/>
    <m:brkBinSub m:val="--"/>
    <m:smallFrac/>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iPriority="0" w:unhideWhenUsed="0" w:qFormat="1"/>
    <w:lsdException w:name="Emphasis" w:semiHidden="0" w:unhideWhenUsed="0" w:qFormat="1"/>
    <w:lsdException w:name="Table Grid"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rPr>
  </w:style>
  <w:style w:type="paragraph" w:styleId="Heading1">
    <w:name w:val="heading 1"/>
    <w:basedOn w:val="Normal"/>
    <w:next w:val="Bodytext1"/>
    <w:link w:val="Heading1Char"/>
    <w:qFormat/>
    <w:rsid w:val="00F74109"/>
    <w:pPr>
      <w:keepNext/>
      <w:pageBreakBefore/>
      <w:numPr>
        <w:numId w:val="13"/>
      </w:numPr>
      <w:spacing w:after="160" w:line="260" w:lineRule="atLeast"/>
      <w:outlineLvl w:val="0"/>
    </w:pPr>
    <w:rPr>
      <w:rFonts w:ascii="Arial" w:hAnsi="Arial"/>
      <w:b/>
      <w:bCs/>
      <w:caps/>
      <w:kern w:val="32"/>
      <w:sz w:val="22"/>
      <w:szCs w:val="22"/>
      <w:lang w:val="da-DK" w:eastAsia="da-DK"/>
    </w:rPr>
  </w:style>
  <w:style w:type="paragraph" w:styleId="Heading2">
    <w:name w:val="heading 2"/>
    <w:basedOn w:val="Normal"/>
    <w:next w:val="Bodytext1"/>
    <w:link w:val="Heading2Char"/>
    <w:qFormat/>
    <w:rsid w:val="00F74109"/>
    <w:pPr>
      <w:keepNext/>
      <w:numPr>
        <w:ilvl w:val="1"/>
        <w:numId w:val="13"/>
      </w:numPr>
      <w:spacing w:before="120" w:after="160" w:line="260" w:lineRule="atLeast"/>
      <w:outlineLvl w:val="1"/>
    </w:pPr>
    <w:rPr>
      <w:rFonts w:ascii="Arial" w:hAnsi="Arial"/>
      <w:b/>
      <w:bCs/>
      <w:iCs/>
      <w:sz w:val="21"/>
      <w:szCs w:val="28"/>
      <w:lang w:val="da-DK" w:eastAsia="da-DK"/>
    </w:rPr>
  </w:style>
  <w:style w:type="paragraph" w:styleId="Heading3">
    <w:name w:val="heading 3"/>
    <w:basedOn w:val="Normal"/>
    <w:next w:val="Bodytext1"/>
    <w:link w:val="Heading3Char"/>
    <w:uiPriority w:val="9"/>
    <w:qFormat/>
    <w:rsid w:val="00F74109"/>
    <w:pPr>
      <w:keepNext/>
      <w:numPr>
        <w:ilvl w:val="2"/>
        <w:numId w:val="13"/>
      </w:numPr>
      <w:spacing w:before="180" w:after="160" w:line="260" w:lineRule="atLeast"/>
      <w:outlineLvl w:val="2"/>
    </w:pPr>
    <w:rPr>
      <w:rFonts w:ascii="Arial" w:hAnsi="Arial"/>
      <w:bCs/>
      <w:sz w:val="21"/>
      <w:szCs w:val="26"/>
      <w:lang w:val="da-DK" w:eastAsia="da-DK"/>
    </w:rPr>
  </w:style>
  <w:style w:type="paragraph" w:styleId="Heading4">
    <w:name w:val="heading 4"/>
    <w:basedOn w:val="Normal"/>
    <w:next w:val="Bodytext1"/>
    <w:link w:val="Heading4Char"/>
    <w:uiPriority w:val="9"/>
    <w:qFormat/>
    <w:rsid w:val="00F74109"/>
    <w:pPr>
      <w:keepNext/>
      <w:numPr>
        <w:ilvl w:val="3"/>
        <w:numId w:val="13"/>
      </w:numPr>
      <w:spacing w:after="160" w:line="260" w:lineRule="atLeast"/>
      <w:outlineLvl w:val="3"/>
    </w:pPr>
    <w:rPr>
      <w:rFonts w:ascii="Arial" w:hAnsi="Arial"/>
      <w:bCs/>
      <w:i/>
      <w:sz w:val="21"/>
      <w:szCs w:val="28"/>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475671"/>
    <w:rPr>
      <w:b/>
      <w:bCs/>
    </w:rPr>
  </w:style>
  <w:style w:type="character" w:customStyle="1" w:styleId="apple-converted-space">
    <w:name w:val="apple-converted-space"/>
    <w:basedOn w:val="DefaultParagraphFont"/>
    <w:rsid w:val="00320DB9"/>
  </w:style>
  <w:style w:type="character" w:styleId="Hyperlink">
    <w:name w:val="Hyperlink"/>
    <w:basedOn w:val="DefaultParagraphFont"/>
    <w:uiPriority w:val="99"/>
    <w:semiHidden/>
    <w:unhideWhenUsed/>
    <w:rsid w:val="00320DB9"/>
    <w:rPr>
      <w:color w:val="0000FF"/>
      <w:u w:val="single"/>
    </w:rPr>
  </w:style>
  <w:style w:type="paragraph" w:customStyle="1" w:styleId="yiv3347182509msonormal">
    <w:name w:val="yiv3347182509msonormal"/>
    <w:basedOn w:val="Normal"/>
    <w:rsid w:val="009611BB"/>
    <w:pPr>
      <w:spacing w:before="100" w:beforeAutospacing="1" w:after="100" w:afterAutospacing="1"/>
    </w:pPr>
  </w:style>
  <w:style w:type="paragraph" w:styleId="ListParagraph">
    <w:name w:val="List Paragraph"/>
    <w:basedOn w:val="Normal"/>
    <w:link w:val="ListParagraphChar"/>
    <w:uiPriority w:val="34"/>
    <w:qFormat/>
    <w:rsid w:val="002F2725"/>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34"/>
    <w:locked/>
    <w:rsid w:val="002F2725"/>
    <w:rPr>
      <w:rFonts w:asciiTheme="minorHAnsi" w:eastAsiaTheme="minorHAnsi" w:hAnsiTheme="minorHAnsi" w:cstheme="minorBidi"/>
      <w:sz w:val="22"/>
      <w:szCs w:val="22"/>
    </w:rPr>
  </w:style>
  <w:style w:type="character" w:customStyle="1" w:styleId="Bodytext3">
    <w:name w:val="Body text (3)_"/>
    <w:basedOn w:val="DefaultParagraphFont"/>
    <w:link w:val="Bodytext31"/>
    <w:uiPriority w:val="99"/>
    <w:rsid w:val="002F2725"/>
    <w:rPr>
      <w:b/>
      <w:bCs/>
      <w:shd w:val="clear" w:color="auto" w:fill="FFFFFF"/>
    </w:rPr>
  </w:style>
  <w:style w:type="paragraph" w:customStyle="1" w:styleId="Bodytext31">
    <w:name w:val="Body text (3)1"/>
    <w:basedOn w:val="Normal"/>
    <w:link w:val="Bodytext3"/>
    <w:uiPriority w:val="99"/>
    <w:rsid w:val="002F2725"/>
    <w:pPr>
      <w:widowControl w:val="0"/>
      <w:shd w:val="clear" w:color="auto" w:fill="FFFFFF"/>
      <w:spacing w:line="240" w:lineRule="atLeast"/>
      <w:ind w:hanging="460"/>
      <w:jc w:val="both"/>
    </w:pPr>
    <w:rPr>
      <w:b/>
      <w:bCs/>
      <w:sz w:val="20"/>
      <w:szCs w:val="20"/>
    </w:rPr>
  </w:style>
  <w:style w:type="character" w:customStyle="1" w:styleId="Bodytext">
    <w:name w:val="Body text_"/>
    <w:basedOn w:val="DefaultParagraphFont"/>
    <w:link w:val="Bodytext1"/>
    <w:uiPriority w:val="99"/>
    <w:rsid w:val="002F2725"/>
    <w:rPr>
      <w:shd w:val="clear" w:color="auto" w:fill="FFFFFF"/>
    </w:rPr>
  </w:style>
  <w:style w:type="paragraph" w:customStyle="1" w:styleId="Bodytext1">
    <w:name w:val="Body text1"/>
    <w:basedOn w:val="Normal"/>
    <w:link w:val="Bodytext"/>
    <w:uiPriority w:val="99"/>
    <w:rsid w:val="002F2725"/>
    <w:pPr>
      <w:widowControl w:val="0"/>
      <w:shd w:val="clear" w:color="auto" w:fill="FFFFFF"/>
      <w:spacing w:line="365" w:lineRule="exact"/>
      <w:ind w:hanging="480"/>
      <w:jc w:val="both"/>
    </w:pPr>
    <w:rPr>
      <w:sz w:val="20"/>
      <w:szCs w:val="20"/>
    </w:rPr>
  </w:style>
  <w:style w:type="paragraph" w:styleId="Header">
    <w:name w:val="header"/>
    <w:basedOn w:val="Normal"/>
    <w:link w:val="HeaderChar"/>
    <w:uiPriority w:val="99"/>
    <w:semiHidden/>
    <w:unhideWhenUsed/>
    <w:rsid w:val="00FF26DA"/>
    <w:pPr>
      <w:tabs>
        <w:tab w:val="center" w:pos="4680"/>
        <w:tab w:val="right" w:pos="9360"/>
      </w:tabs>
    </w:pPr>
  </w:style>
  <w:style w:type="character" w:customStyle="1" w:styleId="HeaderChar">
    <w:name w:val="Header Char"/>
    <w:basedOn w:val="DefaultParagraphFont"/>
    <w:link w:val="Header"/>
    <w:uiPriority w:val="99"/>
    <w:semiHidden/>
    <w:rsid w:val="00FF26DA"/>
    <w:rPr>
      <w:sz w:val="24"/>
      <w:szCs w:val="24"/>
    </w:rPr>
  </w:style>
  <w:style w:type="paragraph" w:styleId="Footer">
    <w:name w:val="footer"/>
    <w:basedOn w:val="Normal"/>
    <w:link w:val="FooterChar"/>
    <w:uiPriority w:val="99"/>
    <w:unhideWhenUsed/>
    <w:rsid w:val="00FF26DA"/>
    <w:pPr>
      <w:tabs>
        <w:tab w:val="center" w:pos="4680"/>
        <w:tab w:val="right" w:pos="9360"/>
      </w:tabs>
    </w:pPr>
  </w:style>
  <w:style w:type="character" w:customStyle="1" w:styleId="FooterChar">
    <w:name w:val="Footer Char"/>
    <w:basedOn w:val="DefaultParagraphFont"/>
    <w:link w:val="Footer"/>
    <w:uiPriority w:val="99"/>
    <w:rsid w:val="00FF26DA"/>
    <w:rPr>
      <w:sz w:val="24"/>
      <w:szCs w:val="24"/>
    </w:rPr>
  </w:style>
  <w:style w:type="paragraph" w:styleId="BalloonText">
    <w:name w:val="Balloon Text"/>
    <w:basedOn w:val="Normal"/>
    <w:link w:val="BalloonTextChar"/>
    <w:uiPriority w:val="99"/>
    <w:semiHidden/>
    <w:unhideWhenUsed/>
    <w:rsid w:val="00951C0B"/>
    <w:rPr>
      <w:rFonts w:ascii="Tahoma" w:hAnsi="Tahoma" w:cs="Tahoma"/>
      <w:sz w:val="16"/>
      <w:szCs w:val="16"/>
    </w:rPr>
  </w:style>
  <w:style w:type="character" w:customStyle="1" w:styleId="BalloonTextChar">
    <w:name w:val="Balloon Text Char"/>
    <w:basedOn w:val="DefaultParagraphFont"/>
    <w:link w:val="BalloonText"/>
    <w:uiPriority w:val="99"/>
    <w:semiHidden/>
    <w:rsid w:val="00951C0B"/>
    <w:rPr>
      <w:rFonts w:ascii="Tahoma" w:hAnsi="Tahoma" w:cs="Tahoma"/>
      <w:sz w:val="16"/>
      <w:szCs w:val="16"/>
    </w:rPr>
  </w:style>
  <w:style w:type="character" w:customStyle="1" w:styleId="Heading1Char">
    <w:name w:val="Heading 1 Char"/>
    <w:basedOn w:val="DefaultParagraphFont"/>
    <w:link w:val="Heading1"/>
    <w:rsid w:val="00F74109"/>
    <w:rPr>
      <w:rFonts w:ascii="Arial" w:hAnsi="Arial"/>
      <w:b/>
      <w:bCs/>
      <w:caps/>
      <w:kern w:val="32"/>
      <w:sz w:val="22"/>
      <w:szCs w:val="22"/>
      <w:lang w:val="da-DK" w:eastAsia="da-DK"/>
    </w:rPr>
  </w:style>
  <w:style w:type="character" w:customStyle="1" w:styleId="Heading2Char">
    <w:name w:val="Heading 2 Char"/>
    <w:basedOn w:val="DefaultParagraphFont"/>
    <w:link w:val="Heading2"/>
    <w:rsid w:val="00F74109"/>
    <w:rPr>
      <w:rFonts w:ascii="Arial" w:hAnsi="Arial"/>
      <w:b/>
      <w:bCs/>
      <w:iCs/>
      <w:sz w:val="21"/>
      <w:szCs w:val="28"/>
      <w:lang w:val="da-DK" w:eastAsia="da-DK"/>
    </w:rPr>
  </w:style>
  <w:style w:type="character" w:customStyle="1" w:styleId="Heading3Char">
    <w:name w:val="Heading 3 Char"/>
    <w:basedOn w:val="DefaultParagraphFont"/>
    <w:link w:val="Heading3"/>
    <w:uiPriority w:val="9"/>
    <w:rsid w:val="00F74109"/>
    <w:rPr>
      <w:rFonts w:ascii="Arial" w:hAnsi="Arial"/>
      <w:bCs/>
      <w:sz w:val="21"/>
      <w:szCs w:val="26"/>
      <w:lang w:val="da-DK" w:eastAsia="da-DK"/>
    </w:rPr>
  </w:style>
  <w:style w:type="character" w:customStyle="1" w:styleId="Heading4Char">
    <w:name w:val="Heading 4 Char"/>
    <w:basedOn w:val="DefaultParagraphFont"/>
    <w:link w:val="Heading4"/>
    <w:uiPriority w:val="9"/>
    <w:rsid w:val="00F74109"/>
    <w:rPr>
      <w:rFonts w:ascii="Arial" w:hAnsi="Arial"/>
      <w:bCs/>
      <w:i/>
      <w:sz w:val="21"/>
      <w:szCs w:val="28"/>
      <w:lang w:val="da-DK" w:eastAsia="da-DK"/>
    </w:rPr>
  </w:style>
  <w:style w:type="paragraph" w:customStyle="1" w:styleId="C1">
    <w:name w:val="C1+"/>
    <w:basedOn w:val="ListParagraph"/>
    <w:link w:val="C1Char"/>
    <w:qFormat/>
    <w:rsid w:val="00F74109"/>
    <w:pPr>
      <w:numPr>
        <w:numId w:val="14"/>
      </w:numPr>
      <w:tabs>
        <w:tab w:val="left" w:pos="709"/>
      </w:tabs>
      <w:spacing w:before="40" w:after="60" w:line="240" w:lineRule="auto"/>
      <w:ind w:left="681" w:hanging="227"/>
      <w:contextualSpacing w:val="0"/>
    </w:pPr>
    <w:rPr>
      <w:rFonts w:ascii="Arial" w:hAnsi="Arial" w:cs="Arial"/>
      <w:sz w:val="19"/>
      <w:szCs w:val="19"/>
      <w:lang w:bidi="en-US"/>
    </w:rPr>
  </w:style>
  <w:style w:type="character" w:customStyle="1" w:styleId="C1Char">
    <w:name w:val="C1+ Char"/>
    <w:basedOn w:val="DefaultParagraphFont"/>
    <w:link w:val="C1"/>
    <w:rsid w:val="00F74109"/>
    <w:rPr>
      <w:rFonts w:ascii="Arial" w:eastAsiaTheme="minorHAnsi" w:hAnsi="Arial" w:cs="Arial"/>
      <w:sz w:val="19"/>
      <w:szCs w:val="19"/>
      <w:lang w:bidi="en-US"/>
    </w:rPr>
  </w:style>
  <w:style w:type="character" w:styleId="CommentReference">
    <w:name w:val="annotation reference"/>
    <w:basedOn w:val="DefaultParagraphFont"/>
    <w:uiPriority w:val="99"/>
    <w:semiHidden/>
    <w:unhideWhenUsed/>
    <w:rsid w:val="002B3480"/>
    <w:rPr>
      <w:sz w:val="16"/>
      <w:szCs w:val="16"/>
    </w:rPr>
  </w:style>
  <w:style w:type="paragraph" w:styleId="CommentText">
    <w:name w:val="annotation text"/>
    <w:basedOn w:val="Normal"/>
    <w:link w:val="CommentTextChar"/>
    <w:uiPriority w:val="99"/>
    <w:semiHidden/>
    <w:unhideWhenUsed/>
    <w:rsid w:val="002B3480"/>
    <w:rPr>
      <w:sz w:val="20"/>
      <w:szCs w:val="20"/>
    </w:rPr>
  </w:style>
  <w:style w:type="character" w:customStyle="1" w:styleId="CommentTextChar">
    <w:name w:val="Comment Text Char"/>
    <w:basedOn w:val="DefaultParagraphFont"/>
    <w:link w:val="CommentText"/>
    <w:uiPriority w:val="99"/>
    <w:semiHidden/>
    <w:rsid w:val="002B3480"/>
  </w:style>
  <w:style w:type="paragraph" w:styleId="CommentSubject">
    <w:name w:val="annotation subject"/>
    <w:basedOn w:val="CommentText"/>
    <w:next w:val="CommentText"/>
    <w:link w:val="CommentSubjectChar"/>
    <w:uiPriority w:val="99"/>
    <w:semiHidden/>
    <w:unhideWhenUsed/>
    <w:rsid w:val="002B3480"/>
    <w:rPr>
      <w:b/>
      <w:bCs/>
    </w:rPr>
  </w:style>
  <w:style w:type="character" w:customStyle="1" w:styleId="CommentSubjectChar">
    <w:name w:val="Comment Subject Char"/>
    <w:basedOn w:val="CommentTextChar"/>
    <w:link w:val="CommentSubject"/>
    <w:uiPriority w:val="99"/>
    <w:semiHidden/>
    <w:rsid w:val="002B348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iPriority="0" w:unhideWhenUsed="0" w:qFormat="1"/>
    <w:lsdException w:name="Emphasis" w:semiHidden="0" w:unhideWhenUsed="0" w:qFormat="1"/>
    <w:lsdException w:name="Table Grid"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rPr>
  </w:style>
  <w:style w:type="paragraph" w:styleId="Heading1">
    <w:name w:val="heading 1"/>
    <w:basedOn w:val="Normal"/>
    <w:next w:val="Bodytext1"/>
    <w:link w:val="Heading1Char"/>
    <w:qFormat/>
    <w:rsid w:val="00F74109"/>
    <w:pPr>
      <w:keepNext/>
      <w:pageBreakBefore/>
      <w:numPr>
        <w:numId w:val="13"/>
      </w:numPr>
      <w:spacing w:after="160" w:line="260" w:lineRule="atLeast"/>
      <w:outlineLvl w:val="0"/>
    </w:pPr>
    <w:rPr>
      <w:rFonts w:ascii="Arial" w:hAnsi="Arial"/>
      <w:b/>
      <w:bCs/>
      <w:caps/>
      <w:kern w:val="32"/>
      <w:sz w:val="22"/>
      <w:szCs w:val="22"/>
      <w:lang w:val="da-DK" w:eastAsia="da-DK"/>
    </w:rPr>
  </w:style>
  <w:style w:type="paragraph" w:styleId="Heading2">
    <w:name w:val="heading 2"/>
    <w:basedOn w:val="Normal"/>
    <w:next w:val="Bodytext1"/>
    <w:link w:val="Heading2Char"/>
    <w:qFormat/>
    <w:rsid w:val="00F74109"/>
    <w:pPr>
      <w:keepNext/>
      <w:numPr>
        <w:ilvl w:val="1"/>
        <w:numId w:val="13"/>
      </w:numPr>
      <w:spacing w:before="120" w:after="160" w:line="260" w:lineRule="atLeast"/>
      <w:outlineLvl w:val="1"/>
    </w:pPr>
    <w:rPr>
      <w:rFonts w:ascii="Arial" w:hAnsi="Arial"/>
      <w:b/>
      <w:bCs/>
      <w:iCs/>
      <w:sz w:val="21"/>
      <w:szCs w:val="28"/>
      <w:lang w:val="da-DK" w:eastAsia="da-DK"/>
    </w:rPr>
  </w:style>
  <w:style w:type="paragraph" w:styleId="Heading3">
    <w:name w:val="heading 3"/>
    <w:basedOn w:val="Normal"/>
    <w:next w:val="Bodytext1"/>
    <w:link w:val="Heading3Char"/>
    <w:uiPriority w:val="9"/>
    <w:qFormat/>
    <w:rsid w:val="00F74109"/>
    <w:pPr>
      <w:keepNext/>
      <w:numPr>
        <w:ilvl w:val="2"/>
        <w:numId w:val="13"/>
      </w:numPr>
      <w:spacing w:before="180" w:after="160" w:line="260" w:lineRule="atLeast"/>
      <w:outlineLvl w:val="2"/>
    </w:pPr>
    <w:rPr>
      <w:rFonts w:ascii="Arial" w:hAnsi="Arial"/>
      <w:bCs/>
      <w:sz w:val="21"/>
      <w:szCs w:val="26"/>
      <w:lang w:val="da-DK" w:eastAsia="da-DK"/>
    </w:rPr>
  </w:style>
  <w:style w:type="paragraph" w:styleId="Heading4">
    <w:name w:val="heading 4"/>
    <w:basedOn w:val="Normal"/>
    <w:next w:val="Bodytext1"/>
    <w:link w:val="Heading4Char"/>
    <w:uiPriority w:val="9"/>
    <w:qFormat/>
    <w:rsid w:val="00F74109"/>
    <w:pPr>
      <w:keepNext/>
      <w:numPr>
        <w:ilvl w:val="3"/>
        <w:numId w:val="13"/>
      </w:numPr>
      <w:spacing w:after="160" w:line="260" w:lineRule="atLeast"/>
      <w:outlineLvl w:val="3"/>
    </w:pPr>
    <w:rPr>
      <w:rFonts w:ascii="Arial" w:hAnsi="Arial"/>
      <w:bCs/>
      <w:i/>
      <w:sz w:val="21"/>
      <w:szCs w:val="28"/>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475671"/>
    <w:rPr>
      <w:b/>
      <w:bCs/>
    </w:rPr>
  </w:style>
  <w:style w:type="character" w:customStyle="1" w:styleId="apple-converted-space">
    <w:name w:val="apple-converted-space"/>
    <w:basedOn w:val="DefaultParagraphFont"/>
    <w:rsid w:val="00320DB9"/>
  </w:style>
  <w:style w:type="character" w:styleId="Hyperlink">
    <w:name w:val="Hyperlink"/>
    <w:basedOn w:val="DefaultParagraphFont"/>
    <w:uiPriority w:val="99"/>
    <w:semiHidden/>
    <w:unhideWhenUsed/>
    <w:rsid w:val="00320DB9"/>
    <w:rPr>
      <w:color w:val="0000FF"/>
      <w:u w:val="single"/>
    </w:rPr>
  </w:style>
  <w:style w:type="paragraph" w:customStyle="1" w:styleId="yiv3347182509msonormal">
    <w:name w:val="yiv3347182509msonormal"/>
    <w:basedOn w:val="Normal"/>
    <w:rsid w:val="009611BB"/>
    <w:pPr>
      <w:spacing w:before="100" w:beforeAutospacing="1" w:after="100" w:afterAutospacing="1"/>
    </w:pPr>
  </w:style>
  <w:style w:type="paragraph" w:styleId="ListParagraph">
    <w:name w:val="List Paragraph"/>
    <w:basedOn w:val="Normal"/>
    <w:link w:val="ListParagraphChar"/>
    <w:uiPriority w:val="34"/>
    <w:qFormat/>
    <w:rsid w:val="002F2725"/>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34"/>
    <w:locked/>
    <w:rsid w:val="002F2725"/>
    <w:rPr>
      <w:rFonts w:asciiTheme="minorHAnsi" w:eastAsiaTheme="minorHAnsi" w:hAnsiTheme="minorHAnsi" w:cstheme="minorBidi"/>
      <w:sz w:val="22"/>
      <w:szCs w:val="22"/>
    </w:rPr>
  </w:style>
  <w:style w:type="character" w:customStyle="1" w:styleId="Bodytext3">
    <w:name w:val="Body text (3)_"/>
    <w:basedOn w:val="DefaultParagraphFont"/>
    <w:link w:val="Bodytext31"/>
    <w:uiPriority w:val="99"/>
    <w:rsid w:val="002F2725"/>
    <w:rPr>
      <w:b/>
      <w:bCs/>
      <w:shd w:val="clear" w:color="auto" w:fill="FFFFFF"/>
    </w:rPr>
  </w:style>
  <w:style w:type="paragraph" w:customStyle="1" w:styleId="Bodytext31">
    <w:name w:val="Body text (3)1"/>
    <w:basedOn w:val="Normal"/>
    <w:link w:val="Bodytext3"/>
    <w:uiPriority w:val="99"/>
    <w:rsid w:val="002F2725"/>
    <w:pPr>
      <w:widowControl w:val="0"/>
      <w:shd w:val="clear" w:color="auto" w:fill="FFFFFF"/>
      <w:spacing w:line="240" w:lineRule="atLeast"/>
      <w:ind w:hanging="460"/>
      <w:jc w:val="both"/>
    </w:pPr>
    <w:rPr>
      <w:b/>
      <w:bCs/>
      <w:sz w:val="20"/>
      <w:szCs w:val="20"/>
    </w:rPr>
  </w:style>
  <w:style w:type="character" w:customStyle="1" w:styleId="Bodytext">
    <w:name w:val="Body text_"/>
    <w:basedOn w:val="DefaultParagraphFont"/>
    <w:link w:val="Bodytext1"/>
    <w:uiPriority w:val="99"/>
    <w:rsid w:val="002F2725"/>
    <w:rPr>
      <w:shd w:val="clear" w:color="auto" w:fill="FFFFFF"/>
    </w:rPr>
  </w:style>
  <w:style w:type="paragraph" w:customStyle="1" w:styleId="Bodytext1">
    <w:name w:val="Body text1"/>
    <w:basedOn w:val="Normal"/>
    <w:link w:val="Bodytext"/>
    <w:uiPriority w:val="99"/>
    <w:rsid w:val="002F2725"/>
    <w:pPr>
      <w:widowControl w:val="0"/>
      <w:shd w:val="clear" w:color="auto" w:fill="FFFFFF"/>
      <w:spacing w:line="365" w:lineRule="exact"/>
      <w:ind w:hanging="480"/>
      <w:jc w:val="both"/>
    </w:pPr>
    <w:rPr>
      <w:sz w:val="20"/>
      <w:szCs w:val="20"/>
    </w:rPr>
  </w:style>
  <w:style w:type="paragraph" w:styleId="Header">
    <w:name w:val="header"/>
    <w:basedOn w:val="Normal"/>
    <w:link w:val="HeaderChar"/>
    <w:uiPriority w:val="99"/>
    <w:semiHidden/>
    <w:unhideWhenUsed/>
    <w:rsid w:val="00FF26DA"/>
    <w:pPr>
      <w:tabs>
        <w:tab w:val="center" w:pos="4680"/>
        <w:tab w:val="right" w:pos="9360"/>
      </w:tabs>
    </w:pPr>
  </w:style>
  <w:style w:type="character" w:customStyle="1" w:styleId="HeaderChar">
    <w:name w:val="Header Char"/>
    <w:basedOn w:val="DefaultParagraphFont"/>
    <w:link w:val="Header"/>
    <w:uiPriority w:val="99"/>
    <w:semiHidden/>
    <w:rsid w:val="00FF26DA"/>
    <w:rPr>
      <w:sz w:val="24"/>
      <w:szCs w:val="24"/>
    </w:rPr>
  </w:style>
  <w:style w:type="paragraph" w:styleId="Footer">
    <w:name w:val="footer"/>
    <w:basedOn w:val="Normal"/>
    <w:link w:val="FooterChar"/>
    <w:uiPriority w:val="99"/>
    <w:unhideWhenUsed/>
    <w:rsid w:val="00FF26DA"/>
    <w:pPr>
      <w:tabs>
        <w:tab w:val="center" w:pos="4680"/>
        <w:tab w:val="right" w:pos="9360"/>
      </w:tabs>
    </w:pPr>
  </w:style>
  <w:style w:type="character" w:customStyle="1" w:styleId="FooterChar">
    <w:name w:val="Footer Char"/>
    <w:basedOn w:val="DefaultParagraphFont"/>
    <w:link w:val="Footer"/>
    <w:uiPriority w:val="99"/>
    <w:rsid w:val="00FF26DA"/>
    <w:rPr>
      <w:sz w:val="24"/>
      <w:szCs w:val="24"/>
    </w:rPr>
  </w:style>
  <w:style w:type="paragraph" w:styleId="BalloonText">
    <w:name w:val="Balloon Text"/>
    <w:basedOn w:val="Normal"/>
    <w:link w:val="BalloonTextChar"/>
    <w:uiPriority w:val="99"/>
    <w:semiHidden/>
    <w:unhideWhenUsed/>
    <w:rsid w:val="00951C0B"/>
    <w:rPr>
      <w:rFonts w:ascii="Tahoma" w:hAnsi="Tahoma" w:cs="Tahoma"/>
      <w:sz w:val="16"/>
      <w:szCs w:val="16"/>
    </w:rPr>
  </w:style>
  <w:style w:type="character" w:customStyle="1" w:styleId="BalloonTextChar">
    <w:name w:val="Balloon Text Char"/>
    <w:basedOn w:val="DefaultParagraphFont"/>
    <w:link w:val="BalloonText"/>
    <w:uiPriority w:val="99"/>
    <w:semiHidden/>
    <w:rsid w:val="00951C0B"/>
    <w:rPr>
      <w:rFonts w:ascii="Tahoma" w:hAnsi="Tahoma" w:cs="Tahoma"/>
      <w:sz w:val="16"/>
      <w:szCs w:val="16"/>
    </w:rPr>
  </w:style>
  <w:style w:type="character" w:customStyle="1" w:styleId="Heading1Char">
    <w:name w:val="Heading 1 Char"/>
    <w:basedOn w:val="DefaultParagraphFont"/>
    <w:link w:val="Heading1"/>
    <w:rsid w:val="00F74109"/>
    <w:rPr>
      <w:rFonts w:ascii="Arial" w:hAnsi="Arial"/>
      <w:b/>
      <w:bCs/>
      <w:caps/>
      <w:kern w:val="32"/>
      <w:sz w:val="22"/>
      <w:szCs w:val="22"/>
      <w:lang w:val="da-DK" w:eastAsia="da-DK"/>
    </w:rPr>
  </w:style>
  <w:style w:type="character" w:customStyle="1" w:styleId="Heading2Char">
    <w:name w:val="Heading 2 Char"/>
    <w:basedOn w:val="DefaultParagraphFont"/>
    <w:link w:val="Heading2"/>
    <w:rsid w:val="00F74109"/>
    <w:rPr>
      <w:rFonts w:ascii="Arial" w:hAnsi="Arial"/>
      <w:b/>
      <w:bCs/>
      <w:iCs/>
      <w:sz w:val="21"/>
      <w:szCs w:val="28"/>
      <w:lang w:val="da-DK" w:eastAsia="da-DK"/>
    </w:rPr>
  </w:style>
  <w:style w:type="character" w:customStyle="1" w:styleId="Heading3Char">
    <w:name w:val="Heading 3 Char"/>
    <w:basedOn w:val="DefaultParagraphFont"/>
    <w:link w:val="Heading3"/>
    <w:uiPriority w:val="9"/>
    <w:rsid w:val="00F74109"/>
    <w:rPr>
      <w:rFonts w:ascii="Arial" w:hAnsi="Arial"/>
      <w:bCs/>
      <w:sz w:val="21"/>
      <w:szCs w:val="26"/>
      <w:lang w:val="da-DK" w:eastAsia="da-DK"/>
    </w:rPr>
  </w:style>
  <w:style w:type="character" w:customStyle="1" w:styleId="Heading4Char">
    <w:name w:val="Heading 4 Char"/>
    <w:basedOn w:val="DefaultParagraphFont"/>
    <w:link w:val="Heading4"/>
    <w:uiPriority w:val="9"/>
    <w:rsid w:val="00F74109"/>
    <w:rPr>
      <w:rFonts w:ascii="Arial" w:hAnsi="Arial"/>
      <w:bCs/>
      <w:i/>
      <w:sz w:val="21"/>
      <w:szCs w:val="28"/>
      <w:lang w:val="da-DK" w:eastAsia="da-DK"/>
    </w:rPr>
  </w:style>
  <w:style w:type="paragraph" w:customStyle="1" w:styleId="C1">
    <w:name w:val="C1+"/>
    <w:basedOn w:val="ListParagraph"/>
    <w:link w:val="C1Char"/>
    <w:qFormat/>
    <w:rsid w:val="00F74109"/>
    <w:pPr>
      <w:numPr>
        <w:numId w:val="14"/>
      </w:numPr>
      <w:tabs>
        <w:tab w:val="left" w:pos="709"/>
      </w:tabs>
      <w:spacing w:before="40" w:after="60" w:line="240" w:lineRule="auto"/>
      <w:ind w:left="681" w:hanging="227"/>
      <w:contextualSpacing w:val="0"/>
    </w:pPr>
    <w:rPr>
      <w:rFonts w:ascii="Arial" w:hAnsi="Arial" w:cs="Arial"/>
      <w:sz w:val="19"/>
      <w:szCs w:val="19"/>
      <w:lang w:bidi="en-US"/>
    </w:rPr>
  </w:style>
  <w:style w:type="character" w:customStyle="1" w:styleId="C1Char">
    <w:name w:val="C1+ Char"/>
    <w:basedOn w:val="DefaultParagraphFont"/>
    <w:link w:val="C1"/>
    <w:rsid w:val="00F74109"/>
    <w:rPr>
      <w:rFonts w:ascii="Arial" w:eastAsiaTheme="minorHAnsi" w:hAnsi="Arial" w:cs="Arial"/>
      <w:sz w:val="19"/>
      <w:szCs w:val="19"/>
      <w:lang w:bidi="en-US"/>
    </w:rPr>
  </w:style>
  <w:style w:type="character" w:styleId="CommentReference">
    <w:name w:val="annotation reference"/>
    <w:basedOn w:val="DefaultParagraphFont"/>
    <w:uiPriority w:val="99"/>
    <w:semiHidden/>
    <w:unhideWhenUsed/>
    <w:rsid w:val="002B3480"/>
    <w:rPr>
      <w:sz w:val="16"/>
      <w:szCs w:val="16"/>
    </w:rPr>
  </w:style>
  <w:style w:type="paragraph" w:styleId="CommentText">
    <w:name w:val="annotation text"/>
    <w:basedOn w:val="Normal"/>
    <w:link w:val="CommentTextChar"/>
    <w:uiPriority w:val="99"/>
    <w:semiHidden/>
    <w:unhideWhenUsed/>
    <w:rsid w:val="002B3480"/>
    <w:rPr>
      <w:sz w:val="20"/>
      <w:szCs w:val="20"/>
    </w:rPr>
  </w:style>
  <w:style w:type="character" w:customStyle="1" w:styleId="CommentTextChar">
    <w:name w:val="Comment Text Char"/>
    <w:basedOn w:val="DefaultParagraphFont"/>
    <w:link w:val="CommentText"/>
    <w:uiPriority w:val="99"/>
    <w:semiHidden/>
    <w:rsid w:val="002B3480"/>
  </w:style>
  <w:style w:type="paragraph" w:styleId="CommentSubject">
    <w:name w:val="annotation subject"/>
    <w:basedOn w:val="CommentText"/>
    <w:next w:val="CommentText"/>
    <w:link w:val="CommentSubjectChar"/>
    <w:uiPriority w:val="99"/>
    <w:semiHidden/>
    <w:unhideWhenUsed/>
    <w:rsid w:val="002B3480"/>
    <w:rPr>
      <w:b/>
      <w:bCs/>
    </w:rPr>
  </w:style>
  <w:style w:type="character" w:customStyle="1" w:styleId="CommentSubjectChar">
    <w:name w:val="Comment Subject Char"/>
    <w:basedOn w:val="CommentTextChar"/>
    <w:link w:val="CommentSubject"/>
    <w:uiPriority w:val="99"/>
    <w:semiHidden/>
    <w:rsid w:val="002B34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21994">
      <w:bodyDiv w:val="1"/>
      <w:marLeft w:val="0"/>
      <w:marRight w:val="0"/>
      <w:marTop w:val="0"/>
      <w:marBottom w:val="0"/>
      <w:divBdr>
        <w:top w:val="none" w:sz="0" w:space="0" w:color="auto"/>
        <w:left w:val="none" w:sz="0" w:space="0" w:color="auto"/>
        <w:bottom w:val="none" w:sz="0" w:space="0" w:color="auto"/>
        <w:right w:val="none" w:sz="0" w:space="0" w:color="auto"/>
      </w:divBdr>
    </w:div>
    <w:div w:id="376053320">
      <w:bodyDiv w:val="1"/>
      <w:marLeft w:val="0"/>
      <w:marRight w:val="0"/>
      <w:marTop w:val="0"/>
      <w:marBottom w:val="0"/>
      <w:divBdr>
        <w:top w:val="none" w:sz="0" w:space="0" w:color="auto"/>
        <w:left w:val="none" w:sz="0" w:space="0" w:color="auto"/>
        <w:bottom w:val="none" w:sz="0" w:space="0" w:color="auto"/>
        <w:right w:val="none" w:sz="0" w:space="0" w:color="auto"/>
      </w:divBdr>
    </w:div>
    <w:div w:id="484932086">
      <w:bodyDiv w:val="1"/>
      <w:marLeft w:val="0"/>
      <w:marRight w:val="0"/>
      <w:marTop w:val="0"/>
      <w:marBottom w:val="0"/>
      <w:divBdr>
        <w:top w:val="none" w:sz="0" w:space="0" w:color="auto"/>
        <w:left w:val="none" w:sz="0" w:space="0" w:color="auto"/>
        <w:bottom w:val="none" w:sz="0" w:space="0" w:color="auto"/>
        <w:right w:val="none" w:sz="0" w:space="0" w:color="auto"/>
      </w:divBdr>
    </w:div>
    <w:div w:id="962003657">
      <w:bodyDiv w:val="1"/>
      <w:marLeft w:val="0"/>
      <w:marRight w:val="0"/>
      <w:marTop w:val="0"/>
      <w:marBottom w:val="0"/>
      <w:divBdr>
        <w:top w:val="none" w:sz="0" w:space="0" w:color="auto"/>
        <w:left w:val="none" w:sz="0" w:space="0" w:color="auto"/>
        <w:bottom w:val="none" w:sz="0" w:space="0" w:color="auto"/>
        <w:right w:val="none" w:sz="0" w:space="0" w:color="auto"/>
      </w:divBdr>
    </w:div>
    <w:div w:id="983698948">
      <w:bodyDiv w:val="1"/>
      <w:marLeft w:val="0"/>
      <w:marRight w:val="0"/>
      <w:marTop w:val="0"/>
      <w:marBottom w:val="0"/>
      <w:divBdr>
        <w:top w:val="none" w:sz="0" w:space="0" w:color="auto"/>
        <w:left w:val="none" w:sz="0" w:space="0" w:color="auto"/>
        <w:bottom w:val="none" w:sz="0" w:space="0" w:color="auto"/>
        <w:right w:val="none" w:sz="0" w:space="0" w:color="auto"/>
      </w:divBdr>
    </w:div>
    <w:div w:id="1330518049">
      <w:bodyDiv w:val="1"/>
      <w:marLeft w:val="0"/>
      <w:marRight w:val="0"/>
      <w:marTop w:val="0"/>
      <w:marBottom w:val="0"/>
      <w:divBdr>
        <w:top w:val="none" w:sz="0" w:space="0" w:color="auto"/>
        <w:left w:val="none" w:sz="0" w:space="0" w:color="auto"/>
        <w:bottom w:val="none" w:sz="0" w:space="0" w:color="auto"/>
        <w:right w:val="none" w:sz="0" w:space="0" w:color="auto"/>
      </w:divBdr>
    </w:div>
    <w:div w:id="1463496880">
      <w:bodyDiv w:val="1"/>
      <w:marLeft w:val="0"/>
      <w:marRight w:val="0"/>
      <w:marTop w:val="0"/>
      <w:marBottom w:val="0"/>
      <w:divBdr>
        <w:top w:val="none" w:sz="0" w:space="0" w:color="auto"/>
        <w:left w:val="none" w:sz="0" w:space="0" w:color="auto"/>
        <w:bottom w:val="none" w:sz="0" w:space="0" w:color="auto"/>
        <w:right w:val="none" w:sz="0" w:space="0" w:color="auto"/>
      </w:divBdr>
    </w:div>
    <w:div w:id="1475833667">
      <w:bodyDiv w:val="1"/>
      <w:marLeft w:val="0"/>
      <w:marRight w:val="0"/>
      <w:marTop w:val="0"/>
      <w:marBottom w:val="0"/>
      <w:divBdr>
        <w:top w:val="none" w:sz="0" w:space="0" w:color="auto"/>
        <w:left w:val="none" w:sz="0" w:space="0" w:color="auto"/>
        <w:bottom w:val="none" w:sz="0" w:space="0" w:color="auto"/>
        <w:right w:val="none" w:sz="0" w:space="0" w:color="auto"/>
      </w:divBdr>
    </w:div>
    <w:div w:id="1807700325">
      <w:bodyDiv w:val="1"/>
      <w:marLeft w:val="0"/>
      <w:marRight w:val="0"/>
      <w:marTop w:val="0"/>
      <w:marBottom w:val="0"/>
      <w:divBdr>
        <w:top w:val="none" w:sz="0" w:space="0" w:color="auto"/>
        <w:left w:val="none" w:sz="0" w:space="0" w:color="auto"/>
        <w:bottom w:val="none" w:sz="0" w:space="0" w:color="auto"/>
        <w:right w:val="none" w:sz="0" w:space="0" w:color="auto"/>
      </w:divBdr>
    </w:div>
    <w:div w:id="2091080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F1C41-372F-480A-AB20-30F515E38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13</Pages>
  <Words>3178</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NIRAS</Company>
  <LinksUpToDate>false</LinksUpToDate>
  <CharactersWithSpaces>21257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Harri Seppänen</cp:lastModifiedBy>
  <cp:revision>66</cp:revision>
  <cp:lastPrinted>1900-12-31T22:00:00Z</cp:lastPrinted>
  <dcterms:created xsi:type="dcterms:W3CDTF">2015-02-02T04:01:00Z</dcterms:created>
  <dcterms:modified xsi:type="dcterms:W3CDTF">2015-02-04T08:55:00Z</dcterms:modified>
</cp:coreProperties>
</file>
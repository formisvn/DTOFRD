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168" w:rsidRPr="003F57B3" w:rsidRDefault="00A37B9A" w:rsidP="00277231">
      <w:pPr>
        <w:pStyle w:val="Header"/>
        <w:rPr>
          <w:rFonts w:asciiTheme="minorHAnsi" w:hAnsiTheme="minorHAnsi"/>
          <w:color w:val="4F6228" w:themeColor="accent3" w:themeShade="80"/>
          <w:sz w:val="40"/>
          <w:szCs w:val="40"/>
          <w:lang w:val="en-US"/>
        </w:rPr>
      </w:pPr>
      <w:r>
        <w:rPr>
          <w:rFonts w:asciiTheme="minorHAnsi" w:hAnsiTheme="minorHAnsi"/>
          <w:color w:val="4F6228" w:themeColor="accent3" w:themeShade="80"/>
          <w:sz w:val="40"/>
          <w:szCs w:val="40"/>
          <w:lang w:val="en-US"/>
        </w:rPr>
        <w:t xml:space="preserve"> </w:t>
      </w:r>
      <w:r w:rsidR="005172B4" w:rsidRPr="003F57B3">
        <w:rPr>
          <w:rFonts w:asciiTheme="minorHAnsi" w:hAnsiTheme="minorHAnsi"/>
          <w:color w:val="4F6228" w:themeColor="accent3" w:themeShade="80"/>
          <w:sz w:val="40"/>
          <w:szCs w:val="40"/>
          <w:lang w:val="en-US"/>
        </w:rPr>
        <w:t xml:space="preserve">Forest </w:t>
      </w:r>
      <w:r w:rsidR="008C76EC" w:rsidRPr="003F57B3">
        <w:rPr>
          <w:rFonts w:asciiTheme="minorHAnsi" w:hAnsiTheme="minorHAnsi"/>
          <w:color w:val="4F6228" w:themeColor="accent3" w:themeShade="80"/>
          <w:sz w:val="40"/>
          <w:szCs w:val="40"/>
          <w:lang w:val="en-US"/>
        </w:rPr>
        <w:t xml:space="preserve">Resource </w:t>
      </w:r>
      <w:r w:rsidR="00AC6E15">
        <w:rPr>
          <w:rFonts w:asciiTheme="minorHAnsi" w:hAnsiTheme="minorHAnsi"/>
          <w:color w:val="4F6228" w:themeColor="accent3" w:themeShade="80"/>
          <w:sz w:val="40"/>
          <w:szCs w:val="40"/>
          <w:lang w:val="en-US"/>
        </w:rPr>
        <w:t>Database</w:t>
      </w:r>
      <w:r w:rsidR="005172B4" w:rsidRPr="003F57B3">
        <w:rPr>
          <w:rFonts w:asciiTheme="minorHAnsi" w:hAnsiTheme="minorHAnsi"/>
          <w:color w:val="4F6228" w:themeColor="accent3" w:themeShade="80"/>
          <w:sz w:val="40"/>
          <w:szCs w:val="40"/>
          <w:lang w:val="en-US"/>
        </w:rPr>
        <w:t xml:space="preserve"> System</w:t>
      </w:r>
    </w:p>
    <w:p w:rsidR="009D2F1F" w:rsidRPr="003A4695" w:rsidRDefault="009D2F1F" w:rsidP="00277231">
      <w:pPr>
        <w:pStyle w:val="Header"/>
        <w:rPr>
          <w:rFonts w:asciiTheme="minorHAnsi" w:hAnsiTheme="minorHAnsi"/>
          <w:color w:val="4F6228" w:themeColor="accent3" w:themeShade="80"/>
          <w:sz w:val="32"/>
          <w:szCs w:val="32"/>
          <w:lang w:val="en-US"/>
        </w:rPr>
      </w:pPr>
    </w:p>
    <w:p w:rsidR="009D2F1F" w:rsidRPr="00F9465A" w:rsidRDefault="009D2F1F" w:rsidP="00277231">
      <w:pPr>
        <w:pStyle w:val="Header"/>
        <w:rPr>
          <w:rFonts w:asciiTheme="minorHAnsi" w:hAnsiTheme="minorHAnsi"/>
          <w:color w:val="4F6228" w:themeColor="accent3" w:themeShade="80"/>
          <w:sz w:val="16"/>
          <w:szCs w:val="16"/>
          <w:lang w:val="en-US"/>
        </w:rPr>
        <w:sectPr w:rsidR="009D2F1F" w:rsidRPr="00F9465A">
          <w:headerReference w:type="first" r:id="rId8"/>
          <w:footerReference w:type="first" r:id="rId9"/>
          <w:type w:val="continuous"/>
          <w:pgSz w:w="11906" w:h="16838"/>
          <w:pgMar w:top="1417" w:right="1016" w:bottom="900" w:left="1170" w:header="567" w:footer="4252" w:gutter="0"/>
          <w:pgNumType w:start="1"/>
          <w:cols w:space="698"/>
          <w:titlePg/>
          <w:docGrid w:linePitch="360"/>
        </w:sectPr>
      </w:pPr>
      <w:bookmarkStart w:id="6" w:name="_GoBack"/>
      <w:bookmarkEnd w:id="6"/>
    </w:p>
    <w:p w:rsidR="005172B4" w:rsidRDefault="00565969" w:rsidP="008135C4">
      <w:pPr>
        <w:pStyle w:val="Header"/>
        <w:tabs>
          <w:tab w:val="clear" w:pos="4680"/>
          <w:tab w:val="center" w:pos="4511"/>
        </w:tabs>
        <w:ind w:left="284"/>
        <w:rPr>
          <w:rFonts w:ascii="Times New Roman" w:hAnsi="Times New Roman"/>
          <w:noProof/>
          <w:sz w:val="24"/>
          <w:szCs w:val="24"/>
          <w:lang w:val="fi-FI" w:eastAsia="fi-FI"/>
        </w:rPr>
      </w:pPr>
      <w:del w:id="7" w:author="Raisa.sell" w:date="2017-11-15T15:54:00Z">
        <w:r w:rsidDel="00307290">
          <w:rPr>
            <w:rFonts w:ascii="Times New Roman" w:hAnsi="Times New Roman"/>
            <w:noProof/>
            <w:sz w:val="24"/>
            <w:szCs w:val="24"/>
            <w:lang w:val="en-US"/>
          </w:rPr>
          <w:drawing>
            <wp:inline distT="0" distB="0" distL="0" distR="0">
              <wp:extent cx="2276475" cy="2261824"/>
              <wp:effectExtent l="0" t="0" r="0" b="5715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Forest Resource Database System_EN.jp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1937" cy="2267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8" w:author="Raisa.sell" w:date="2017-11-15T15:54:00Z">
        <w:r w:rsidR="00307290" w:rsidRPr="00307290">
          <w:drawing>
            <wp:inline distT="0" distB="0" distL="0" distR="0">
              <wp:extent cx="2457450" cy="2449063"/>
              <wp:effectExtent l="0" t="0" r="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59701" cy="24513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8F3185" w:rsidRDefault="008F3185" w:rsidP="00AD7EF9">
      <w:pPr>
        <w:widowControl w:val="0"/>
        <w:spacing w:after="60"/>
        <w:jc w:val="both"/>
        <w:rPr>
          <w:rFonts w:asciiTheme="minorHAnsi" w:hAnsiTheme="minorHAnsi"/>
          <w:b/>
          <w:bCs/>
          <w:color w:val="4F6228" w:themeColor="accent3" w:themeShade="80"/>
          <w:sz w:val="20"/>
          <w:szCs w:val="20"/>
          <w:lang w:val="en-US"/>
        </w:rPr>
      </w:pPr>
    </w:p>
    <w:p w:rsidR="005172B4" w:rsidRPr="005172B4" w:rsidRDefault="00B25A56" w:rsidP="00AD7EF9">
      <w:pPr>
        <w:widowControl w:val="0"/>
        <w:spacing w:after="60"/>
        <w:jc w:val="both"/>
        <w:rPr>
          <w:rFonts w:asciiTheme="minorHAnsi" w:hAnsiTheme="minorHAnsi"/>
          <w:b/>
          <w:bCs/>
          <w:color w:val="4F6228" w:themeColor="accent3" w:themeShade="80"/>
          <w:sz w:val="20"/>
          <w:szCs w:val="20"/>
          <w:lang w:val="en-US" w:eastAsia="fi-FI"/>
        </w:rPr>
      </w:pPr>
      <w:r>
        <w:rPr>
          <w:rFonts w:asciiTheme="minorHAnsi" w:hAnsiTheme="minorHAnsi"/>
          <w:b/>
          <w:bCs/>
          <w:color w:val="4F6228" w:themeColor="accent3" w:themeShade="80"/>
          <w:sz w:val="20"/>
          <w:szCs w:val="20"/>
          <w:lang w:val="en-US"/>
        </w:rPr>
        <w:t>Introduction</w:t>
      </w:r>
    </w:p>
    <w:p w:rsidR="00B25A56" w:rsidRDefault="00D3219D" w:rsidP="00B25A56">
      <w:pPr>
        <w:widowControl w:val="0"/>
        <w:jc w:val="both"/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</w:pPr>
      <w:r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Forest resource data </w:t>
      </w:r>
      <w:r w:rsidR="00280BB9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has a </w:t>
      </w:r>
      <w:r w:rsidR="00B25A56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key role in almost </w:t>
      </w:r>
      <w:r w:rsidR="00280BB9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>every</w:t>
      </w:r>
      <w:r w:rsidR="00B25A56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 forestry activit</w:t>
      </w:r>
      <w:r w:rsidR="00280BB9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>y</w:t>
      </w:r>
      <w:r w:rsidR="00CC66F3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>. T</w:t>
      </w:r>
      <w:r w:rsidR="0085367F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herefore, </w:t>
      </w:r>
      <w:r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>s</w:t>
      </w:r>
      <w:r w:rsidR="00B25A56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everal forest inventory cycles have been implemented in Vietnam </w:t>
      </w:r>
      <w:r w:rsidR="000448CC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>to collect forest resource data</w:t>
      </w:r>
      <w:r w:rsidR="0085367F" w:rsidRPr="0085367F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 </w:t>
      </w:r>
      <w:r w:rsidR="0085367F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>since 1990</w:t>
      </w:r>
      <w:r w:rsidR="000448CC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. </w:t>
      </w:r>
      <w:r w:rsidR="00CC66F3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>In order to enable easy access to the forest resource data</w:t>
      </w:r>
      <w:r w:rsidR="006117D7" w:rsidRPr="006117D7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 </w:t>
      </w:r>
      <w:r w:rsidR="006117D7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>for the whole forestry sector</w:t>
      </w:r>
      <w:r w:rsidR="00CC66F3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, </w:t>
      </w:r>
      <w:r w:rsidR="000448CC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>FORMIS II Project</w:t>
      </w:r>
      <w:r w:rsidR="00B25A56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 </w:t>
      </w:r>
      <w:ins w:id="9" w:author="Raisa.sell" w:date="2017-11-15T15:56:00Z">
        <w:r w:rsidR="00307290">
          <w:rPr>
            <w:rFonts w:asciiTheme="minorHAnsi" w:hAnsiTheme="minorHAnsi"/>
            <w:color w:val="4F6228" w:themeColor="accent3" w:themeShade="80"/>
            <w:sz w:val="20"/>
            <w:szCs w:val="20"/>
            <w:lang w:val="en-US"/>
          </w:rPr>
          <w:t xml:space="preserve">has </w:t>
        </w:r>
      </w:ins>
      <w:r w:rsidR="00B25A56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>integrat</w:t>
      </w:r>
      <w:r w:rsidR="000448CC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>e</w:t>
      </w:r>
      <w:ins w:id="10" w:author="Raisa.sell" w:date="2017-11-15T15:56:00Z">
        <w:r w:rsidR="00307290">
          <w:rPr>
            <w:rFonts w:asciiTheme="minorHAnsi" w:hAnsiTheme="minorHAnsi"/>
            <w:color w:val="4F6228" w:themeColor="accent3" w:themeShade="80"/>
            <w:sz w:val="20"/>
            <w:szCs w:val="20"/>
            <w:lang w:val="en-US"/>
          </w:rPr>
          <w:t>d</w:t>
        </w:r>
      </w:ins>
      <w:del w:id="11" w:author="Raisa.sell" w:date="2017-11-15T15:56:00Z">
        <w:r w:rsidR="000448CC" w:rsidDel="00307290">
          <w:rPr>
            <w:rFonts w:asciiTheme="minorHAnsi" w:hAnsiTheme="minorHAnsi"/>
            <w:color w:val="4F6228" w:themeColor="accent3" w:themeShade="80"/>
            <w:sz w:val="20"/>
            <w:szCs w:val="20"/>
            <w:lang w:val="en-US"/>
          </w:rPr>
          <w:delText>s</w:delText>
        </w:r>
      </w:del>
      <w:r w:rsidR="00B25A56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 </w:t>
      </w:r>
      <w:r w:rsidR="00CC66F3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data from several inventory cycles </w:t>
      </w:r>
      <w:r w:rsidR="008B4BDB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>into one</w:t>
      </w:r>
      <w:r w:rsidR="00700EA2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>,</w:t>
      </w:r>
      <w:r w:rsidR="008B4BDB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 centralized Forest Resource Database System</w:t>
      </w:r>
      <w:r w:rsidR="00CC66F3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>.</w:t>
      </w:r>
    </w:p>
    <w:p w:rsidR="000D5B5D" w:rsidRPr="008B08B6" w:rsidRDefault="000D5B5D" w:rsidP="005172B4">
      <w:pPr>
        <w:widowControl w:val="0"/>
        <w:jc w:val="both"/>
        <w:rPr>
          <w:rFonts w:asciiTheme="minorHAnsi" w:hAnsiTheme="minorHAnsi"/>
          <w:b/>
          <w:bCs/>
          <w:color w:val="4F6228" w:themeColor="accent3" w:themeShade="80"/>
          <w:sz w:val="16"/>
          <w:szCs w:val="16"/>
          <w:lang w:val="en-US"/>
        </w:rPr>
      </w:pPr>
    </w:p>
    <w:p w:rsidR="00A72820" w:rsidRDefault="00D34A52" w:rsidP="00AD7EF9">
      <w:pPr>
        <w:widowControl w:val="0"/>
        <w:spacing w:after="60"/>
        <w:jc w:val="both"/>
        <w:rPr>
          <w:rFonts w:asciiTheme="minorHAnsi" w:hAnsiTheme="minorHAnsi"/>
          <w:b/>
          <w:bCs/>
          <w:color w:val="4F6228" w:themeColor="accent3" w:themeShade="80"/>
          <w:sz w:val="20"/>
          <w:szCs w:val="20"/>
          <w:lang w:val="en-US"/>
        </w:rPr>
      </w:pPr>
      <w:r>
        <w:rPr>
          <w:rFonts w:asciiTheme="minorHAnsi" w:hAnsiTheme="minorHAnsi"/>
          <w:b/>
          <w:bCs/>
          <w:color w:val="4F6228" w:themeColor="accent3" w:themeShade="80"/>
          <w:sz w:val="20"/>
          <w:szCs w:val="20"/>
          <w:lang w:val="en-US"/>
        </w:rPr>
        <w:t>Purpose</w:t>
      </w:r>
      <w:r w:rsidR="00643DDB">
        <w:rPr>
          <w:rFonts w:asciiTheme="minorHAnsi" w:hAnsiTheme="minorHAnsi"/>
          <w:b/>
          <w:bCs/>
          <w:color w:val="4F6228" w:themeColor="accent3" w:themeShade="80"/>
          <w:sz w:val="20"/>
          <w:szCs w:val="20"/>
          <w:lang w:val="en-US"/>
        </w:rPr>
        <w:t xml:space="preserve"> and benefits</w:t>
      </w:r>
    </w:p>
    <w:p w:rsidR="00BB295B" w:rsidRPr="00BB295B" w:rsidRDefault="00BF0806" w:rsidP="00BB295B">
      <w:pPr>
        <w:widowControl w:val="0"/>
        <w:jc w:val="both"/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</w:pPr>
      <w:r w:rsidRPr="00BB295B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The </w:t>
      </w:r>
      <w:r w:rsidR="000448CC" w:rsidRPr="00BB295B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purpose </w:t>
      </w:r>
      <w:r w:rsidR="00D34A52" w:rsidRPr="00BB295B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of the </w:t>
      </w:r>
      <w:r w:rsidR="00D34A52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>Forest Resource Database System is to store</w:t>
      </w:r>
      <w:r w:rsidR="00D34A52" w:rsidRPr="00BB295B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 key forest resource data in </w:t>
      </w:r>
      <w:r w:rsidR="00D3219D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>one</w:t>
      </w:r>
      <w:r w:rsidR="00D34A52" w:rsidRPr="00BB295B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 centralized database. </w:t>
      </w:r>
      <w:r w:rsidR="00643DDB" w:rsidRPr="00BB295B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All data </w:t>
      </w:r>
      <w:r w:rsidR="00D3219D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>is</w:t>
      </w:r>
      <w:r w:rsidR="00643DDB" w:rsidRPr="00BB295B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 stored in a systematic way following</w:t>
      </w:r>
      <w:r w:rsidR="00C75826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 </w:t>
      </w:r>
      <w:r w:rsidR="0065370D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a </w:t>
      </w:r>
      <w:r w:rsidR="00643DDB" w:rsidRPr="00BB295B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defined database structure. </w:t>
      </w:r>
      <w:r w:rsidR="00703EBF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>Several data sets</w:t>
      </w:r>
      <w:r w:rsidR="0065370D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>, containing data</w:t>
      </w:r>
      <w:r w:rsidR="00703EBF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 around the country, </w:t>
      </w:r>
      <w:r w:rsidR="00643DDB" w:rsidRPr="00BB295B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>have been harmonized</w:t>
      </w:r>
      <w:r w:rsidR="0065370D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 in order to ease the </w:t>
      </w:r>
      <w:r w:rsidR="00703EBF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>use of data</w:t>
      </w:r>
      <w:r w:rsidR="00643DDB" w:rsidRPr="00BB295B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. </w:t>
      </w:r>
    </w:p>
    <w:p w:rsidR="00BB295B" w:rsidRDefault="00BB295B" w:rsidP="00BB295B">
      <w:pPr>
        <w:widowControl w:val="0"/>
        <w:jc w:val="both"/>
        <w:rPr>
          <w:rFonts w:asciiTheme="minorHAnsi" w:hAnsiTheme="minorHAnsi"/>
          <w:bCs/>
          <w:color w:val="4F6228" w:themeColor="accent3" w:themeShade="80"/>
          <w:sz w:val="20"/>
          <w:szCs w:val="20"/>
          <w:lang w:val="en-US"/>
        </w:rPr>
      </w:pPr>
    </w:p>
    <w:p w:rsidR="0069188D" w:rsidRDefault="00BB295B" w:rsidP="00307290">
      <w:pPr>
        <w:pStyle w:val="ListParagraph"/>
        <w:widowControl w:val="0"/>
        <w:ind w:left="0"/>
        <w:contextualSpacing w:val="0"/>
        <w:jc w:val="both"/>
        <w:rPr>
          <w:bCs/>
          <w:color w:val="4F6228" w:themeColor="accent3" w:themeShade="80"/>
          <w:sz w:val="20"/>
          <w:szCs w:val="20"/>
        </w:rPr>
      </w:pPr>
      <w:r>
        <w:rPr>
          <w:bCs/>
          <w:color w:val="4F6228" w:themeColor="accent3" w:themeShade="80"/>
          <w:sz w:val="20"/>
          <w:szCs w:val="20"/>
        </w:rPr>
        <w:t xml:space="preserve">The data, stored in the Forest Resource Database System, can be used </w:t>
      </w:r>
      <w:r w:rsidR="00655EBD">
        <w:rPr>
          <w:bCs/>
          <w:color w:val="4F6228" w:themeColor="accent3" w:themeShade="80"/>
          <w:sz w:val="20"/>
          <w:szCs w:val="20"/>
        </w:rPr>
        <w:t xml:space="preserve">by </w:t>
      </w:r>
      <w:r>
        <w:rPr>
          <w:bCs/>
          <w:color w:val="4F6228" w:themeColor="accent3" w:themeShade="80"/>
          <w:sz w:val="20"/>
          <w:szCs w:val="20"/>
        </w:rPr>
        <w:t xml:space="preserve">various applications </w:t>
      </w:r>
      <w:r w:rsidR="00655EBD">
        <w:rPr>
          <w:bCs/>
          <w:color w:val="4F6228" w:themeColor="accent3" w:themeShade="80"/>
          <w:sz w:val="20"/>
          <w:szCs w:val="20"/>
        </w:rPr>
        <w:t xml:space="preserve">via Internet and </w:t>
      </w:r>
      <w:r>
        <w:rPr>
          <w:bCs/>
          <w:color w:val="4F6228" w:themeColor="accent3" w:themeShade="80"/>
          <w:sz w:val="20"/>
          <w:szCs w:val="20"/>
        </w:rPr>
        <w:t>the FORMIS Platform. Thus</w:t>
      </w:r>
      <w:r w:rsidR="00307290">
        <w:rPr>
          <w:bCs/>
          <w:color w:val="4F6228" w:themeColor="accent3" w:themeShade="80"/>
          <w:sz w:val="20"/>
          <w:szCs w:val="20"/>
        </w:rPr>
        <w:t>,</w:t>
      </w:r>
      <w:r>
        <w:rPr>
          <w:bCs/>
          <w:color w:val="4F6228" w:themeColor="accent3" w:themeShade="80"/>
          <w:sz w:val="20"/>
          <w:szCs w:val="20"/>
        </w:rPr>
        <w:t xml:space="preserve"> different stakeholders do</w:t>
      </w:r>
      <w:r w:rsidR="00C75826">
        <w:rPr>
          <w:bCs/>
          <w:color w:val="4F6228" w:themeColor="accent3" w:themeShade="80"/>
          <w:sz w:val="20"/>
          <w:szCs w:val="20"/>
        </w:rPr>
        <w:t xml:space="preserve"> not</w:t>
      </w:r>
      <w:r>
        <w:rPr>
          <w:bCs/>
          <w:color w:val="4F6228" w:themeColor="accent3" w:themeShade="80"/>
          <w:sz w:val="20"/>
          <w:szCs w:val="20"/>
        </w:rPr>
        <w:t xml:space="preserve"> have to store th</w:t>
      </w:r>
      <w:r w:rsidR="002B7986">
        <w:rPr>
          <w:bCs/>
          <w:color w:val="4F6228" w:themeColor="accent3" w:themeShade="80"/>
          <w:sz w:val="20"/>
          <w:szCs w:val="20"/>
        </w:rPr>
        <w:t xml:space="preserve">e </w:t>
      </w:r>
      <w:r>
        <w:rPr>
          <w:bCs/>
          <w:color w:val="4F6228" w:themeColor="accent3" w:themeShade="80"/>
          <w:sz w:val="20"/>
          <w:szCs w:val="20"/>
        </w:rPr>
        <w:t>data in their own servers</w:t>
      </w:r>
      <w:r w:rsidR="0069188D">
        <w:rPr>
          <w:bCs/>
          <w:color w:val="4F6228" w:themeColor="accent3" w:themeShade="80"/>
          <w:sz w:val="20"/>
          <w:szCs w:val="20"/>
        </w:rPr>
        <w:t xml:space="preserve">. </w:t>
      </w:r>
      <w:r w:rsidR="008F3185">
        <w:rPr>
          <w:bCs/>
          <w:color w:val="4F6228" w:themeColor="accent3" w:themeShade="80"/>
          <w:sz w:val="20"/>
          <w:szCs w:val="20"/>
        </w:rPr>
        <w:t>T</w:t>
      </w:r>
      <w:r w:rsidR="0069188D">
        <w:rPr>
          <w:bCs/>
          <w:color w:val="4F6228" w:themeColor="accent3" w:themeShade="80"/>
          <w:sz w:val="20"/>
          <w:szCs w:val="20"/>
        </w:rPr>
        <w:t xml:space="preserve">he Forest Resource Database System </w:t>
      </w:r>
      <w:r w:rsidR="007316E1">
        <w:rPr>
          <w:bCs/>
          <w:color w:val="4F6228" w:themeColor="accent3" w:themeShade="80"/>
          <w:sz w:val="20"/>
          <w:szCs w:val="20"/>
        </w:rPr>
        <w:t>enabl</w:t>
      </w:r>
      <w:r w:rsidR="008F3185">
        <w:rPr>
          <w:bCs/>
          <w:color w:val="4F6228" w:themeColor="accent3" w:themeShade="80"/>
          <w:sz w:val="20"/>
          <w:szCs w:val="20"/>
        </w:rPr>
        <w:t>es</w:t>
      </w:r>
      <w:r w:rsidR="007316E1">
        <w:rPr>
          <w:bCs/>
          <w:color w:val="4F6228" w:themeColor="accent3" w:themeShade="80"/>
          <w:sz w:val="20"/>
          <w:szCs w:val="20"/>
        </w:rPr>
        <w:t xml:space="preserve"> </w:t>
      </w:r>
      <w:r w:rsidR="007316E1">
        <w:rPr>
          <w:bCs/>
          <w:color w:val="4F6228" w:themeColor="accent3" w:themeShade="80"/>
          <w:sz w:val="20"/>
          <w:szCs w:val="20"/>
        </w:rPr>
        <w:t xml:space="preserve">the </w:t>
      </w:r>
      <w:r w:rsidR="005B39D5">
        <w:rPr>
          <w:bCs/>
          <w:color w:val="4F6228" w:themeColor="accent3" w:themeShade="80"/>
          <w:sz w:val="20"/>
          <w:szCs w:val="20"/>
        </w:rPr>
        <w:t xml:space="preserve">forestry sector operators to </w:t>
      </w:r>
      <w:r w:rsidR="0069188D">
        <w:rPr>
          <w:bCs/>
          <w:color w:val="4F6228" w:themeColor="accent3" w:themeShade="80"/>
          <w:sz w:val="20"/>
          <w:szCs w:val="20"/>
        </w:rPr>
        <w:t>access</w:t>
      </w:r>
      <w:r w:rsidR="005B39D5">
        <w:rPr>
          <w:bCs/>
          <w:color w:val="4F6228" w:themeColor="accent3" w:themeShade="80"/>
          <w:sz w:val="20"/>
          <w:szCs w:val="20"/>
        </w:rPr>
        <w:t xml:space="preserve"> legal and</w:t>
      </w:r>
      <w:r w:rsidR="0069188D">
        <w:rPr>
          <w:bCs/>
          <w:color w:val="4F6228" w:themeColor="accent3" w:themeShade="80"/>
          <w:sz w:val="20"/>
          <w:szCs w:val="20"/>
        </w:rPr>
        <w:t xml:space="preserve"> reliable data</w:t>
      </w:r>
      <w:r w:rsidR="005B39D5">
        <w:rPr>
          <w:bCs/>
          <w:color w:val="4F6228" w:themeColor="accent3" w:themeShade="80"/>
          <w:sz w:val="20"/>
          <w:szCs w:val="20"/>
        </w:rPr>
        <w:t xml:space="preserve"> in an</w:t>
      </w:r>
      <w:r w:rsidR="0069188D">
        <w:rPr>
          <w:bCs/>
          <w:color w:val="4F6228" w:themeColor="accent3" w:themeShade="80"/>
          <w:sz w:val="20"/>
          <w:szCs w:val="20"/>
        </w:rPr>
        <w:t xml:space="preserve"> easy and cost</w:t>
      </w:r>
      <w:r w:rsidR="00307290">
        <w:rPr>
          <w:bCs/>
          <w:color w:val="4F6228" w:themeColor="accent3" w:themeShade="80"/>
          <w:sz w:val="20"/>
          <w:szCs w:val="20"/>
        </w:rPr>
        <w:t>-</w:t>
      </w:r>
      <w:r w:rsidR="0069188D">
        <w:rPr>
          <w:bCs/>
          <w:color w:val="4F6228" w:themeColor="accent3" w:themeShade="80"/>
          <w:sz w:val="20"/>
          <w:szCs w:val="20"/>
        </w:rPr>
        <w:t>effective</w:t>
      </w:r>
      <w:r w:rsidR="005B39D5">
        <w:rPr>
          <w:bCs/>
          <w:color w:val="4F6228" w:themeColor="accent3" w:themeShade="80"/>
          <w:sz w:val="20"/>
          <w:szCs w:val="20"/>
        </w:rPr>
        <w:t xml:space="preserve"> manner</w:t>
      </w:r>
      <w:r w:rsidR="0069188D">
        <w:rPr>
          <w:bCs/>
          <w:color w:val="4F6228" w:themeColor="accent3" w:themeShade="80"/>
          <w:sz w:val="20"/>
          <w:szCs w:val="20"/>
        </w:rPr>
        <w:t>.</w:t>
      </w:r>
    </w:p>
    <w:p w:rsidR="00307290" w:rsidRDefault="00307290" w:rsidP="00307290">
      <w:pPr>
        <w:widowControl w:val="0"/>
        <w:jc w:val="both"/>
        <w:rPr>
          <w:bCs/>
          <w:color w:val="4F6228" w:themeColor="accent3" w:themeShade="80"/>
          <w:sz w:val="20"/>
          <w:szCs w:val="20"/>
        </w:rPr>
      </w:pPr>
    </w:p>
    <w:p w:rsidR="00252B82" w:rsidRPr="00511C2F" w:rsidRDefault="0069188D" w:rsidP="00252B82">
      <w:pPr>
        <w:pStyle w:val="ListParagraph"/>
        <w:widowControl w:val="0"/>
        <w:spacing w:after="60"/>
        <w:ind w:left="0"/>
        <w:contextualSpacing w:val="0"/>
        <w:jc w:val="both"/>
        <w:rPr>
          <w:b/>
          <w:i/>
          <w:iCs/>
          <w:color w:val="4F6228" w:themeColor="accent3" w:themeShade="80"/>
          <w:sz w:val="20"/>
          <w:szCs w:val="20"/>
          <w:lang w:eastAsia="fi-FI"/>
        </w:rPr>
      </w:pPr>
      <w:r>
        <w:rPr>
          <w:b/>
          <w:color w:val="4F6228" w:themeColor="accent3" w:themeShade="80"/>
          <w:sz w:val="20"/>
          <w:szCs w:val="20"/>
        </w:rPr>
        <w:t>D</w:t>
      </w:r>
      <w:r w:rsidR="0061025D">
        <w:rPr>
          <w:b/>
          <w:color w:val="4F6228" w:themeColor="accent3" w:themeShade="80"/>
          <w:sz w:val="20"/>
          <w:szCs w:val="20"/>
        </w:rPr>
        <w:t>ata Content of the Forest Resource Database</w:t>
      </w:r>
    </w:p>
    <w:p w:rsidR="00252B82" w:rsidRPr="00511C2F" w:rsidRDefault="00252B82" w:rsidP="00252B82">
      <w:pPr>
        <w:widowControl w:val="0"/>
        <w:spacing w:after="60"/>
        <w:jc w:val="both"/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</w:pPr>
      <w:r w:rsidRPr="00511C2F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>The</w:t>
      </w:r>
      <w:r w:rsidR="005E52BD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 Forest Resource</w:t>
      </w:r>
      <w:r w:rsidRPr="00511C2F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 </w:t>
      </w:r>
      <w:r w:rsidR="005E52BD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>D</w:t>
      </w:r>
      <w:r w:rsidR="0061025D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atabase </w:t>
      </w:r>
      <w:r w:rsidR="005E52BD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>S</w:t>
      </w:r>
      <w:r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ystem </w:t>
      </w:r>
      <w:r w:rsidR="0049134B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contains </w:t>
      </w:r>
      <w:r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the following </w:t>
      </w:r>
      <w:r w:rsidR="008F119F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nationwide </w:t>
      </w:r>
      <w:r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data sets: </w:t>
      </w:r>
    </w:p>
    <w:p w:rsidR="00307290" w:rsidRPr="00774E02" w:rsidRDefault="00307290" w:rsidP="00307290">
      <w:pPr>
        <w:pStyle w:val="ListParagraph"/>
        <w:widowControl w:val="0"/>
        <w:numPr>
          <w:ilvl w:val="0"/>
          <w:numId w:val="2"/>
        </w:numPr>
        <w:jc w:val="both"/>
        <w:rPr>
          <w:ins w:id="12" w:author="Raisa.sell" w:date="2017-11-15T15:58:00Z"/>
          <w:color w:val="4F6228" w:themeColor="accent3" w:themeShade="80"/>
          <w:sz w:val="20"/>
          <w:szCs w:val="20"/>
        </w:rPr>
      </w:pPr>
      <w:ins w:id="13" w:author="Raisa.sell" w:date="2017-11-15T15:58:00Z">
        <w:r w:rsidRPr="008135C4">
          <w:rPr>
            <w:color w:val="4F6228" w:themeColor="accent3" w:themeShade="80"/>
            <w:sz w:val="20"/>
            <w:szCs w:val="20"/>
          </w:rPr>
          <w:t xml:space="preserve">Updated forest resource </w:t>
        </w:r>
        <w:r>
          <w:rPr>
            <w:color w:val="4F6228" w:themeColor="accent3" w:themeShade="80"/>
            <w:sz w:val="20"/>
            <w:szCs w:val="20"/>
          </w:rPr>
          <w:t xml:space="preserve">and monitoring </w:t>
        </w:r>
        <w:r w:rsidRPr="008135C4">
          <w:rPr>
            <w:color w:val="4F6228" w:themeColor="accent3" w:themeShade="80"/>
            <w:sz w:val="20"/>
            <w:szCs w:val="20"/>
          </w:rPr>
          <w:t>data</w:t>
        </w:r>
      </w:ins>
    </w:p>
    <w:p w:rsidR="00252B82" w:rsidRPr="008135C4" w:rsidRDefault="00D36799" w:rsidP="00252B82">
      <w:pPr>
        <w:pStyle w:val="ListParagraph"/>
        <w:widowControl w:val="0"/>
        <w:numPr>
          <w:ilvl w:val="0"/>
          <w:numId w:val="2"/>
        </w:numPr>
        <w:jc w:val="both"/>
        <w:rPr>
          <w:color w:val="4F6228" w:themeColor="accent3" w:themeShade="80"/>
          <w:sz w:val="20"/>
          <w:szCs w:val="20"/>
        </w:rPr>
      </w:pPr>
      <w:r>
        <w:rPr>
          <w:color w:val="4F6228" w:themeColor="accent3" w:themeShade="80"/>
          <w:sz w:val="20"/>
          <w:szCs w:val="20"/>
        </w:rPr>
        <w:t xml:space="preserve">National Forest Inventory and Statistics (NFIS) data </w:t>
      </w:r>
      <w:r w:rsidR="00252B82" w:rsidRPr="008135C4">
        <w:rPr>
          <w:color w:val="4F6228" w:themeColor="accent3" w:themeShade="80"/>
          <w:sz w:val="20"/>
          <w:szCs w:val="20"/>
        </w:rPr>
        <w:t>(</w:t>
      </w:r>
      <w:r w:rsidR="00D81F74" w:rsidRPr="008135C4">
        <w:rPr>
          <w:color w:val="4F6228" w:themeColor="accent3" w:themeShade="80"/>
          <w:sz w:val="20"/>
          <w:szCs w:val="20"/>
        </w:rPr>
        <w:t>2013-2016)</w:t>
      </w:r>
      <w:del w:id="14" w:author="Raisa.sell" w:date="2017-11-15T15:58:00Z">
        <w:r w:rsidR="00D81F74" w:rsidRPr="008135C4" w:rsidDel="00307290">
          <w:rPr>
            <w:color w:val="4F6228" w:themeColor="accent3" w:themeShade="80"/>
            <w:sz w:val="20"/>
            <w:szCs w:val="20"/>
          </w:rPr>
          <w:delText>,</w:delText>
        </w:r>
        <w:r w:rsidR="00D81F74" w:rsidDel="00307290">
          <w:rPr>
            <w:i/>
            <w:color w:val="4F6228" w:themeColor="accent3" w:themeShade="80"/>
            <w:sz w:val="20"/>
            <w:szCs w:val="20"/>
          </w:rPr>
          <w:delText xml:space="preserve"> </w:delText>
        </w:r>
        <w:r w:rsidR="00774E02" w:rsidDel="00307290">
          <w:rPr>
            <w:i/>
            <w:color w:val="4F6228" w:themeColor="accent3" w:themeShade="80"/>
            <w:sz w:val="20"/>
            <w:szCs w:val="20"/>
          </w:rPr>
          <w:delText>is</w:delText>
        </w:r>
        <w:r w:rsidR="0061025D" w:rsidRPr="0049134B" w:rsidDel="00307290">
          <w:rPr>
            <w:i/>
            <w:color w:val="4F6228" w:themeColor="accent3" w:themeShade="80"/>
            <w:sz w:val="20"/>
            <w:szCs w:val="20"/>
          </w:rPr>
          <w:delText xml:space="preserve"> be</w:delText>
        </w:r>
        <w:r w:rsidR="00774E02" w:rsidDel="00307290">
          <w:rPr>
            <w:i/>
            <w:color w:val="4F6228" w:themeColor="accent3" w:themeShade="80"/>
            <w:sz w:val="20"/>
            <w:szCs w:val="20"/>
          </w:rPr>
          <w:delText>ing</w:delText>
        </w:r>
        <w:r w:rsidRPr="0049134B" w:rsidDel="00307290">
          <w:rPr>
            <w:i/>
            <w:color w:val="4F6228" w:themeColor="accent3" w:themeShade="80"/>
            <w:sz w:val="20"/>
            <w:szCs w:val="20"/>
          </w:rPr>
          <w:delText xml:space="preserve"> integrated </w:delText>
        </w:r>
        <w:r w:rsidR="00B21478" w:rsidDel="00307290">
          <w:rPr>
            <w:i/>
            <w:color w:val="4F6228" w:themeColor="accent3" w:themeShade="80"/>
            <w:sz w:val="20"/>
            <w:szCs w:val="20"/>
          </w:rPr>
          <w:delText>gradually</w:delText>
        </w:r>
        <w:r w:rsidR="002C71BC" w:rsidDel="00307290">
          <w:rPr>
            <w:i/>
            <w:color w:val="4F6228" w:themeColor="accent3" w:themeShade="80"/>
            <w:sz w:val="20"/>
            <w:szCs w:val="20"/>
          </w:rPr>
          <w:delText xml:space="preserve"> </w:delText>
        </w:r>
        <w:r w:rsidR="00D81F74" w:rsidDel="00307290">
          <w:rPr>
            <w:i/>
            <w:color w:val="4F6228" w:themeColor="accent3" w:themeShade="80"/>
            <w:sz w:val="20"/>
            <w:szCs w:val="20"/>
          </w:rPr>
          <w:delText>by 2017</w:delText>
        </w:r>
      </w:del>
    </w:p>
    <w:p w:rsidR="00774E02" w:rsidRPr="00774E02" w:rsidDel="00307290" w:rsidRDefault="00774E02" w:rsidP="00252B82">
      <w:pPr>
        <w:pStyle w:val="ListParagraph"/>
        <w:widowControl w:val="0"/>
        <w:numPr>
          <w:ilvl w:val="0"/>
          <w:numId w:val="2"/>
        </w:numPr>
        <w:jc w:val="both"/>
        <w:rPr>
          <w:del w:id="15" w:author="Raisa.sell" w:date="2017-11-15T15:58:00Z"/>
          <w:color w:val="4F6228" w:themeColor="accent3" w:themeShade="80"/>
          <w:sz w:val="20"/>
          <w:szCs w:val="20"/>
        </w:rPr>
      </w:pPr>
      <w:del w:id="16" w:author="Raisa.sell" w:date="2017-11-15T15:58:00Z">
        <w:r w:rsidRPr="008135C4" w:rsidDel="00307290">
          <w:rPr>
            <w:color w:val="4F6228" w:themeColor="accent3" w:themeShade="80"/>
            <w:sz w:val="20"/>
            <w:szCs w:val="20"/>
          </w:rPr>
          <w:delText xml:space="preserve">Updated forest resource </w:delText>
        </w:r>
        <w:r w:rsidDel="00307290">
          <w:rPr>
            <w:color w:val="4F6228" w:themeColor="accent3" w:themeShade="80"/>
            <w:sz w:val="20"/>
            <w:szCs w:val="20"/>
          </w:rPr>
          <w:delText xml:space="preserve">and monitoring </w:delText>
        </w:r>
        <w:r w:rsidRPr="008135C4" w:rsidDel="00307290">
          <w:rPr>
            <w:color w:val="4F6228" w:themeColor="accent3" w:themeShade="80"/>
            <w:sz w:val="20"/>
            <w:szCs w:val="20"/>
          </w:rPr>
          <w:delText>data</w:delText>
        </w:r>
      </w:del>
    </w:p>
    <w:p w:rsidR="00D36799" w:rsidRDefault="00D36799" w:rsidP="00252B82">
      <w:pPr>
        <w:pStyle w:val="ListParagraph"/>
        <w:widowControl w:val="0"/>
        <w:numPr>
          <w:ilvl w:val="0"/>
          <w:numId w:val="2"/>
        </w:numPr>
        <w:jc w:val="both"/>
        <w:rPr>
          <w:color w:val="4F6228" w:themeColor="accent3" w:themeShade="80"/>
          <w:sz w:val="20"/>
          <w:szCs w:val="20"/>
        </w:rPr>
      </w:pPr>
      <w:r>
        <w:rPr>
          <w:color w:val="4F6228" w:themeColor="accent3" w:themeShade="80"/>
          <w:sz w:val="20"/>
          <w:szCs w:val="20"/>
        </w:rPr>
        <w:t>Forest inventory data from earlier inventory cycles: 1990, 1995, 2000, 2005 and 2010</w:t>
      </w:r>
    </w:p>
    <w:p w:rsidR="00252B82" w:rsidRDefault="00252B82" w:rsidP="00252B82">
      <w:pPr>
        <w:pStyle w:val="ListParagraph"/>
        <w:widowControl w:val="0"/>
        <w:numPr>
          <w:ilvl w:val="0"/>
          <w:numId w:val="2"/>
        </w:numPr>
        <w:jc w:val="both"/>
        <w:rPr>
          <w:color w:val="4F6228" w:themeColor="accent3" w:themeShade="80"/>
          <w:sz w:val="20"/>
          <w:szCs w:val="20"/>
        </w:rPr>
      </w:pPr>
      <w:r>
        <w:rPr>
          <w:color w:val="4F6228" w:themeColor="accent3" w:themeShade="80"/>
          <w:sz w:val="20"/>
          <w:szCs w:val="20"/>
        </w:rPr>
        <w:t>Forest status map 2007</w:t>
      </w:r>
    </w:p>
    <w:p w:rsidR="00D36799" w:rsidRDefault="00D36799" w:rsidP="00252B82">
      <w:pPr>
        <w:pStyle w:val="ListParagraph"/>
        <w:widowControl w:val="0"/>
        <w:numPr>
          <w:ilvl w:val="0"/>
          <w:numId w:val="2"/>
        </w:numPr>
        <w:jc w:val="both"/>
        <w:rPr>
          <w:color w:val="4F6228" w:themeColor="accent3" w:themeShade="80"/>
          <w:sz w:val="20"/>
          <w:szCs w:val="20"/>
        </w:rPr>
      </w:pPr>
      <w:r>
        <w:rPr>
          <w:color w:val="4F6228" w:themeColor="accent3" w:themeShade="80"/>
          <w:sz w:val="20"/>
          <w:szCs w:val="20"/>
        </w:rPr>
        <w:t>Forest function map 2007</w:t>
      </w:r>
    </w:p>
    <w:p w:rsidR="00252B82" w:rsidRDefault="00252B82" w:rsidP="00252B82">
      <w:pPr>
        <w:widowControl w:val="0"/>
        <w:jc w:val="both"/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</w:pPr>
    </w:p>
    <w:p w:rsidR="002B06E6" w:rsidRDefault="00A33228" w:rsidP="00252B82">
      <w:pPr>
        <w:widowControl w:val="0"/>
        <w:jc w:val="both"/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</w:pPr>
      <w:ins w:id="17" w:author="Raisa.sell" w:date="2017-11-15T16:04:00Z">
        <w:r>
          <w:rPr>
            <w:rFonts w:asciiTheme="minorHAnsi" w:hAnsiTheme="minorHAnsi"/>
            <w:color w:val="4F6228" w:themeColor="accent3" w:themeShade="80"/>
            <w:sz w:val="20"/>
            <w:szCs w:val="20"/>
            <w:lang w:val="en-US"/>
          </w:rPr>
          <w:t xml:space="preserve">Updated forest resource and monitoring data is plot (stand) level data, which is annually updated by local forest rangers through the Forest Resource Monitoring System (FRMS). </w:t>
        </w:r>
      </w:ins>
      <w:ins w:id="18" w:author="Raisa.sell" w:date="2017-11-15T16:05:00Z">
        <w:r w:rsidR="00E921A0">
          <w:rPr>
            <w:rFonts w:asciiTheme="minorHAnsi" w:hAnsiTheme="minorHAnsi"/>
            <w:color w:val="4F6228" w:themeColor="accent3" w:themeShade="80"/>
            <w:sz w:val="20"/>
            <w:szCs w:val="20"/>
            <w:lang w:val="en-US"/>
          </w:rPr>
          <w:t>It includes also information</w:t>
        </w:r>
        <w:r w:rsidR="00E921A0">
          <w:rPr>
            <w:rFonts w:asciiTheme="minorHAnsi" w:hAnsiTheme="minorHAnsi"/>
            <w:color w:val="4F6228" w:themeColor="accent3" w:themeShade="80"/>
            <w:sz w:val="20"/>
            <w:szCs w:val="20"/>
            <w:lang w:val="en-US"/>
          </w:rPr>
          <w:t xml:space="preserve"> </w:t>
        </w:r>
        <w:r w:rsidR="00E921A0">
          <w:rPr>
            <w:rFonts w:asciiTheme="minorHAnsi" w:hAnsiTheme="minorHAnsi"/>
            <w:color w:val="4F6228" w:themeColor="accent3" w:themeShade="80"/>
            <w:sz w:val="20"/>
            <w:szCs w:val="20"/>
            <w:lang w:val="en-US"/>
          </w:rPr>
          <w:t xml:space="preserve">on forest ownership. </w:t>
        </w:r>
      </w:ins>
      <w:r w:rsidR="002C71BC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The NFIS data is </w:t>
      </w:r>
      <w:r w:rsidR="00BB2415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forest resource data </w:t>
      </w:r>
      <w:r w:rsidR="00774E02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in </w:t>
      </w:r>
      <w:r w:rsidR="002C71BC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inventory plot level, collected by the National Forest Inventory and Statistics Program. </w:t>
      </w:r>
      <w:del w:id="19" w:author="Raisa.sell" w:date="2017-11-15T16:05:00Z">
        <w:r w:rsidR="00595762" w:rsidDel="00E921A0">
          <w:rPr>
            <w:rFonts w:asciiTheme="minorHAnsi" w:hAnsiTheme="minorHAnsi"/>
            <w:color w:val="4F6228" w:themeColor="accent3" w:themeShade="80"/>
            <w:sz w:val="20"/>
            <w:szCs w:val="20"/>
            <w:lang w:val="en-US"/>
          </w:rPr>
          <w:delText>I</w:delText>
        </w:r>
        <w:r w:rsidR="002C71BC" w:rsidDel="00E921A0">
          <w:rPr>
            <w:rFonts w:asciiTheme="minorHAnsi" w:hAnsiTheme="minorHAnsi"/>
            <w:color w:val="4F6228" w:themeColor="accent3" w:themeShade="80"/>
            <w:sz w:val="20"/>
            <w:szCs w:val="20"/>
            <w:lang w:val="en-US"/>
          </w:rPr>
          <w:delText xml:space="preserve">t </w:delText>
        </w:r>
        <w:r w:rsidR="00BB2415" w:rsidDel="00E921A0">
          <w:rPr>
            <w:rFonts w:asciiTheme="minorHAnsi" w:hAnsiTheme="minorHAnsi"/>
            <w:color w:val="4F6228" w:themeColor="accent3" w:themeShade="80"/>
            <w:sz w:val="20"/>
            <w:szCs w:val="20"/>
            <w:lang w:val="en-US"/>
          </w:rPr>
          <w:delText xml:space="preserve">also </w:delText>
        </w:r>
        <w:r w:rsidR="002C71BC" w:rsidDel="00E921A0">
          <w:rPr>
            <w:rFonts w:asciiTheme="minorHAnsi" w:hAnsiTheme="minorHAnsi"/>
            <w:color w:val="4F6228" w:themeColor="accent3" w:themeShade="80"/>
            <w:sz w:val="20"/>
            <w:szCs w:val="20"/>
            <w:lang w:val="en-US"/>
          </w:rPr>
          <w:delText xml:space="preserve">includes </w:delText>
        </w:r>
      </w:del>
      <w:del w:id="20" w:author="Raisa.sell" w:date="2017-11-15T16:00:00Z">
        <w:r w:rsidR="00D30F72" w:rsidDel="00307290">
          <w:rPr>
            <w:rFonts w:asciiTheme="minorHAnsi" w:hAnsiTheme="minorHAnsi"/>
            <w:color w:val="4F6228" w:themeColor="accent3" w:themeShade="80"/>
            <w:sz w:val="20"/>
            <w:szCs w:val="20"/>
            <w:lang w:val="en-US"/>
          </w:rPr>
          <w:delText xml:space="preserve">data </w:delText>
        </w:r>
      </w:del>
      <w:del w:id="21" w:author="Raisa.sell" w:date="2017-11-15T16:05:00Z">
        <w:r w:rsidR="00D30F72" w:rsidDel="00E921A0">
          <w:rPr>
            <w:rFonts w:asciiTheme="minorHAnsi" w:hAnsiTheme="minorHAnsi"/>
            <w:color w:val="4F6228" w:themeColor="accent3" w:themeShade="80"/>
            <w:sz w:val="20"/>
            <w:szCs w:val="20"/>
            <w:lang w:val="en-US"/>
          </w:rPr>
          <w:delText>o</w:delText>
        </w:r>
      </w:del>
      <w:del w:id="22" w:author="Raisa.sell" w:date="2017-11-15T16:00:00Z">
        <w:r w:rsidR="00D30F72" w:rsidDel="00307290">
          <w:rPr>
            <w:rFonts w:asciiTheme="minorHAnsi" w:hAnsiTheme="minorHAnsi"/>
            <w:color w:val="4F6228" w:themeColor="accent3" w:themeShade="80"/>
            <w:sz w:val="20"/>
            <w:szCs w:val="20"/>
            <w:lang w:val="en-US"/>
          </w:rPr>
          <w:delText>f</w:delText>
        </w:r>
      </w:del>
      <w:del w:id="23" w:author="Raisa.sell" w:date="2017-11-15T16:05:00Z">
        <w:r w:rsidR="00D30F72" w:rsidDel="00E921A0">
          <w:rPr>
            <w:rFonts w:asciiTheme="minorHAnsi" w:hAnsiTheme="minorHAnsi"/>
            <w:color w:val="4F6228" w:themeColor="accent3" w:themeShade="80"/>
            <w:sz w:val="20"/>
            <w:szCs w:val="20"/>
            <w:lang w:val="en-US"/>
          </w:rPr>
          <w:delText xml:space="preserve"> </w:delText>
        </w:r>
      </w:del>
      <w:del w:id="24" w:author="Raisa.sell" w:date="2017-11-15T15:59:00Z">
        <w:r w:rsidR="00D30F72" w:rsidDel="00307290">
          <w:rPr>
            <w:rFonts w:asciiTheme="minorHAnsi" w:hAnsiTheme="minorHAnsi"/>
            <w:color w:val="4F6228" w:themeColor="accent3" w:themeShade="80"/>
            <w:sz w:val="20"/>
            <w:szCs w:val="20"/>
            <w:lang w:val="en-US"/>
          </w:rPr>
          <w:delText xml:space="preserve">forest </w:delText>
        </w:r>
        <w:r w:rsidR="002C71BC" w:rsidDel="00307290">
          <w:rPr>
            <w:rFonts w:asciiTheme="minorHAnsi" w:hAnsiTheme="minorHAnsi"/>
            <w:color w:val="4F6228" w:themeColor="accent3" w:themeShade="80"/>
            <w:sz w:val="20"/>
            <w:szCs w:val="20"/>
            <w:lang w:val="en-US"/>
          </w:rPr>
          <w:delText>compartment and sub-compartment boundar</w:delText>
        </w:r>
        <w:r w:rsidR="00D30F72" w:rsidDel="00307290">
          <w:rPr>
            <w:rFonts w:asciiTheme="minorHAnsi" w:hAnsiTheme="minorHAnsi"/>
            <w:color w:val="4F6228" w:themeColor="accent3" w:themeShade="80"/>
            <w:sz w:val="20"/>
            <w:szCs w:val="20"/>
            <w:lang w:val="en-US"/>
          </w:rPr>
          <w:delText>ies</w:delText>
        </w:r>
        <w:r w:rsidR="00BB2415" w:rsidDel="00307290">
          <w:rPr>
            <w:rFonts w:asciiTheme="minorHAnsi" w:hAnsiTheme="minorHAnsi"/>
            <w:color w:val="4F6228" w:themeColor="accent3" w:themeShade="80"/>
            <w:sz w:val="20"/>
            <w:szCs w:val="20"/>
            <w:lang w:val="en-US"/>
          </w:rPr>
          <w:delText xml:space="preserve"> </w:delText>
        </w:r>
        <w:r w:rsidR="0049134B" w:rsidDel="00307290">
          <w:rPr>
            <w:rFonts w:asciiTheme="minorHAnsi" w:hAnsiTheme="minorHAnsi"/>
            <w:color w:val="4F6228" w:themeColor="accent3" w:themeShade="80"/>
            <w:sz w:val="20"/>
            <w:szCs w:val="20"/>
            <w:lang w:val="en-US"/>
          </w:rPr>
          <w:delText xml:space="preserve">and </w:delText>
        </w:r>
      </w:del>
      <w:del w:id="25" w:author="Raisa.sell" w:date="2017-11-15T16:05:00Z">
        <w:r w:rsidR="0049134B" w:rsidDel="00E921A0">
          <w:rPr>
            <w:rFonts w:asciiTheme="minorHAnsi" w:hAnsiTheme="minorHAnsi"/>
            <w:color w:val="4F6228" w:themeColor="accent3" w:themeShade="80"/>
            <w:sz w:val="20"/>
            <w:szCs w:val="20"/>
            <w:lang w:val="en-US"/>
          </w:rPr>
          <w:delText>forest ownership</w:delText>
        </w:r>
        <w:r w:rsidR="002C71BC" w:rsidDel="00E921A0">
          <w:rPr>
            <w:rFonts w:asciiTheme="minorHAnsi" w:hAnsiTheme="minorHAnsi"/>
            <w:color w:val="4F6228" w:themeColor="accent3" w:themeShade="80"/>
            <w:sz w:val="20"/>
            <w:szCs w:val="20"/>
            <w:lang w:val="en-US"/>
          </w:rPr>
          <w:delText>.</w:delText>
        </w:r>
        <w:r w:rsidR="0049134B" w:rsidDel="00E921A0">
          <w:rPr>
            <w:rFonts w:asciiTheme="minorHAnsi" w:hAnsiTheme="minorHAnsi"/>
            <w:color w:val="4F6228" w:themeColor="accent3" w:themeShade="80"/>
            <w:sz w:val="20"/>
            <w:szCs w:val="20"/>
            <w:lang w:val="en-US"/>
          </w:rPr>
          <w:delText xml:space="preserve"> </w:delText>
        </w:r>
      </w:del>
      <w:r w:rsidR="002B06E6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Forest inventory data from earlier inventory cycles are </w:t>
      </w:r>
      <w:r w:rsidR="00774E02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in </w:t>
      </w:r>
      <w:r w:rsidR="002B06E6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>status plot level.</w:t>
      </w:r>
    </w:p>
    <w:p w:rsidR="002B06E6" w:rsidRDefault="002B06E6" w:rsidP="00252B82">
      <w:pPr>
        <w:widowControl w:val="0"/>
        <w:jc w:val="both"/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</w:pPr>
    </w:p>
    <w:p w:rsidR="00252B82" w:rsidRDefault="00252B82" w:rsidP="00252B82">
      <w:pPr>
        <w:widowControl w:val="0"/>
        <w:jc w:val="both"/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</w:pPr>
      <w:r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More </w:t>
      </w:r>
      <w:r w:rsidR="00DF4877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nationwide </w:t>
      </w:r>
      <w:r w:rsidR="00CC5598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>and</w:t>
      </w:r>
      <w:r w:rsidR="00DF4877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 local </w:t>
      </w:r>
      <w:r w:rsidR="008F119F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forest resource </w:t>
      </w:r>
      <w:r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data sets </w:t>
      </w:r>
      <w:r w:rsidR="002B06E6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>can</w:t>
      </w:r>
      <w:r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 be integrated into the database system according to user needs and data availability. </w:t>
      </w:r>
    </w:p>
    <w:p w:rsidR="005034CA" w:rsidRPr="00252B82" w:rsidRDefault="005034CA" w:rsidP="00252B82">
      <w:pPr>
        <w:widowControl w:val="0"/>
        <w:jc w:val="both"/>
        <w:rPr>
          <w:rFonts w:asciiTheme="minorHAnsi" w:hAnsiTheme="minorHAnsi"/>
          <w:iCs/>
          <w:color w:val="4F6228" w:themeColor="accent3" w:themeShade="80"/>
          <w:sz w:val="16"/>
          <w:szCs w:val="16"/>
          <w:lang w:val="en-US"/>
        </w:rPr>
      </w:pPr>
    </w:p>
    <w:p w:rsidR="005172B4" w:rsidRPr="005172B4" w:rsidRDefault="001A5147" w:rsidP="00AD7EF9">
      <w:pPr>
        <w:widowControl w:val="0"/>
        <w:spacing w:after="60"/>
        <w:jc w:val="both"/>
        <w:rPr>
          <w:rFonts w:asciiTheme="minorHAnsi" w:hAnsiTheme="minorHAnsi"/>
          <w:b/>
          <w:bCs/>
          <w:color w:val="4F6228" w:themeColor="accent3" w:themeShade="80"/>
          <w:sz w:val="20"/>
          <w:szCs w:val="20"/>
          <w:lang w:val="en-US"/>
        </w:rPr>
      </w:pPr>
      <w:r>
        <w:rPr>
          <w:rFonts w:asciiTheme="minorHAnsi" w:hAnsiTheme="minorHAnsi"/>
          <w:b/>
          <w:bCs/>
          <w:color w:val="4F6228" w:themeColor="accent3" w:themeShade="80"/>
          <w:sz w:val="20"/>
          <w:szCs w:val="20"/>
          <w:lang w:val="en-US"/>
        </w:rPr>
        <w:t>Technical I</w:t>
      </w:r>
      <w:r w:rsidR="005172B4" w:rsidRPr="005172B4">
        <w:rPr>
          <w:rFonts w:asciiTheme="minorHAnsi" w:hAnsiTheme="minorHAnsi"/>
          <w:b/>
          <w:bCs/>
          <w:color w:val="4F6228" w:themeColor="accent3" w:themeShade="80"/>
          <w:sz w:val="20"/>
          <w:szCs w:val="20"/>
          <w:lang w:val="en-US"/>
        </w:rPr>
        <w:t>nformation</w:t>
      </w:r>
    </w:p>
    <w:p w:rsidR="00EB5B6B" w:rsidRDefault="00EB5B6B" w:rsidP="00187ABF">
      <w:pPr>
        <w:widowControl w:val="0"/>
        <w:jc w:val="both"/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</w:pPr>
      <w:r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The </w:t>
      </w:r>
      <w:r w:rsidR="00693394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>Forest Resource Database S</w:t>
      </w:r>
      <w:r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ystem </w:t>
      </w:r>
      <w:r w:rsidR="00AC6E15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>is</w:t>
      </w:r>
      <w:r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 based on open source </w:t>
      </w:r>
      <w:r w:rsidR="00AC6E15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>PostgreSQL</w:t>
      </w:r>
      <w:r w:rsidR="00DA14EC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 </w:t>
      </w:r>
      <w:r w:rsidR="00AC6E15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>database</w:t>
      </w:r>
      <w:r w:rsidR="00693394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 management system with </w:t>
      </w:r>
      <w:proofErr w:type="spellStart"/>
      <w:r w:rsidR="00693394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>PostGIS</w:t>
      </w:r>
      <w:proofErr w:type="spellEnd"/>
      <w:r w:rsidR="00693394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 spatial extension, thus ensuring effective management of geometric data.</w:t>
      </w:r>
    </w:p>
    <w:p w:rsidR="00EB5B6B" w:rsidRDefault="00EB5B6B" w:rsidP="00187ABF">
      <w:pPr>
        <w:widowControl w:val="0"/>
        <w:jc w:val="both"/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</w:pPr>
    </w:p>
    <w:p w:rsidR="005172B4" w:rsidRPr="005172B4" w:rsidRDefault="002C3182" w:rsidP="00187ABF">
      <w:pPr>
        <w:widowControl w:val="0"/>
        <w:jc w:val="both"/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</w:pPr>
      <w:r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>The system</w:t>
      </w:r>
      <w:r w:rsidR="005172B4" w:rsidRPr="005172B4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 </w:t>
      </w:r>
      <w:r w:rsidR="00AC6E15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>is</w:t>
      </w:r>
      <w:r w:rsidRPr="005172B4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 </w:t>
      </w:r>
      <w:r w:rsidR="004113C9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>integrated into</w:t>
      </w:r>
      <w:r w:rsidR="002B3E33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 </w:t>
      </w:r>
      <w:r w:rsidR="0098628C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the </w:t>
      </w:r>
      <w:r w:rsidR="002B3E33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FORMIS </w:t>
      </w:r>
      <w:r w:rsidR="004113C9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>P</w:t>
      </w:r>
      <w:r w:rsidR="002B3E33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>latform</w:t>
      </w:r>
      <w:r w:rsidR="00CA18B3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 to ensure that</w:t>
      </w:r>
      <w:r w:rsidR="00915680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 </w:t>
      </w:r>
      <w:r w:rsidR="00AC6E15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>forest resource</w:t>
      </w:r>
      <w:r w:rsidR="00C30FB9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 data </w:t>
      </w:r>
      <w:r w:rsidR="00AC6E15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is available for </w:t>
      </w:r>
      <w:r w:rsidR="009256EB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multiple user groups </w:t>
      </w:r>
      <w:r w:rsidR="00546557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>and</w:t>
      </w:r>
      <w:r w:rsidR="009256EB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 </w:t>
      </w:r>
      <w:r w:rsidR="00AC6E15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>various</w:t>
      </w:r>
      <w:r w:rsidR="00C30FB9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 </w:t>
      </w:r>
      <w:r w:rsidR="00AC6E15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>purposes</w:t>
      </w:r>
      <w:r w:rsidR="00CA18B3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, depending on </w:t>
      </w:r>
      <w:r w:rsidR="00546557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their defined </w:t>
      </w:r>
      <w:r w:rsidR="00915680">
        <w:rPr>
          <w:rFonts w:asciiTheme="minorHAnsi" w:hAnsiTheme="minorHAnsi"/>
          <w:color w:val="4F6228" w:themeColor="accent3" w:themeShade="80"/>
          <w:sz w:val="20"/>
          <w:szCs w:val="20"/>
          <w:lang w:val="en-US"/>
        </w:rPr>
        <w:t xml:space="preserve">user rights. </w:t>
      </w:r>
    </w:p>
    <w:p w:rsidR="002B57C3" w:rsidRPr="00AD7EF9" w:rsidRDefault="002B57C3" w:rsidP="00187ABF">
      <w:pPr>
        <w:widowControl w:val="0"/>
        <w:jc w:val="both"/>
        <w:rPr>
          <w:rFonts w:asciiTheme="minorHAnsi" w:hAnsiTheme="minorHAnsi"/>
          <w:color w:val="4F6228" w:themeColor="accent3" w:themeShade="80"/>
          <w:lang w:val="en-US"/>
        </w:rPr>
      </w:pPr>
    </w:p>
    <w:p w:rsidR="00BB3C51" w:rsidRPr="00BB3C51" w:rsidDel="00300FCD" w:rsidRDefault="00BB3C51" w:rsidP="00BB3C51">
      <w:pPr>
        <w:jc w:val="both"/>
        <w:rPr>
          <w:del w:id="26" w:author="Raisa.sell" w:date="2017-11-15T16:07:00Z"/>
          <w:rStyle w:val="Hyperlink"/>
        </w:rPr>
      </w:pPr>
      <w:r w:rsidRPr="00BB3C51">
        <w:rPr>
          <w:rFonts w:asciiTheme="minorHAnsi" w:hAnsiTheme="minorHAnsi"/>
          <w:b/>
          <w:color w:val="4F6228" w:themeColor="accent3" w:themeShade="80"/>
          <w:sz w:val="18"/>
          <w:szCs w:val="18"/>
        </w:rPr>
        <w:t>More information</w:t>
      </w:r>
      <w:r w:rsidRPr="00BB3C51">
        <w:rPr>
          <w:rFonts w:asciiTheme="minorHAnsi" w:hAnsiTheme="minorHAnsi"/>
          <w:color w:val="4F6228" w:themeColor="accent3" w:themeShade="80"/>
          <w:sz w:val="18"/>
          <w:szCs w:val="18"/>
        </w:rPr>
        <w:t xml:space="preserve"> can be found from</w:t>
      </w:r>
      <w:r w:rsidR="00982450">
        <w:rPr>
          <w:rFonts w:asciiTheme="minorHAnsi" w:hAnsiTheme="minorHAnsi"/>
          <w:color w:val="4F6228" w:themeColor="accent3" w:themeShade="80"/>
          <w:sz w:val="18"/>
          <w:szCs w:val="18"/>
        </w:rPr>
        <w:t xml:space="preserve"> the Vietnam Forestry Information Portal: </w:t>
      </w:r>
      <w:hyperlink r:id="rId12" w:history="1">
        <w:r w:rsidRPr="00BB3C51">
          <w:rPr>
            <w:rStyle w:val="Hyperlink"/>
            <w:rFonts w:asciiTheme="minorHAnsi" w:hAnsiTheme="minorHAnsi"/>
            <w:sz w:val="18"/>
            <w:szCs w:val="18"/>
          </w:rPr>
          <w:t>http://formis.vnforest.gov.vn/</w:t>
        </w:r>
      </w:hyperlink>
    </w:p>
    <w:p w:rsidR="00BB3C51" w:rsidRPr="00BB3C51" w:rsidDel="00300FCD" w:rsidRDefault="00BB3C51" w:rsidP="00BB3C51">
      <w:pPr>
        <w:jc w:val="both"/>
        <w:rPr>
          <w:del w:id="27" w:author="Raisa.sell" w:date="2017-11-15T16:07:00Z"/>
          <w:rStyle w:val="Hyperlink"/>
        </w:rPr>
      </w:pPr>
    </w:p>
    <w:p w:rsidR="00646F71" w:rsidRPr="00BB3C51" w:rsidRDefault="00BB3C51" w:rsidP="00BB3C51">
      <w:pPr>
        <w:jc w:val="both"/>
        <w:rPr>
          <w:rStyle w:val="Hyperlink"/>
        </w:rPr>
      </w:pPr>
      <w:del w:id="28" w:author="Raisa.sell" w:date="2017-11-15T16:07:00Z">
        <w:r w:rsidRPr="00BB3C51" w:rsidDel="00300FCD">
          <w:rPr>
            <w:rFonts w:asciiTheme="minorHAnsi" w:hAnsiTheme="minorHAnsi"/>
            <w:noProof/>
            <w:color w:val="4F6228" w:themeColor="accent3" w:themeShade="80"/>
            <w:sz w:val="18"/>
            <w:szCs w:val="18"/>
            <w:lang w:eastAsia="fi-FI"/>
          </w:rPr>
          <w:delText xml:space="preserve">You can also subscribe our newsletter for information on current Project activities and upcoming events by sending e-mail to </w:delText>
        </w:r>
        <w:r w:rsidR="00B9062A" w:rsidDel="00300FCD">
          <w:fldChar w:fldCharType="begin"/>
        </w:r>
        <w:r w:rsidR="00B9062A" w:rsidDel="00300FCD">
          <w:delInstrText xml:space="preserve"> HYPERLINK "mailto:news.formis@gmail.com" </w:delInstrText>
        </w:r>
        <w:r w:rsidR="00B9062A" w:rsidDel="00300FCD">
          <w:fldChar w:fldCharType="separate"/>
        </w:r>
        <w:r w:rsidRPr="00071E1A" w:rsidDel="00300FCD">
          <w:rPr>
            <w:rStyle w:val="Hyperlink"/>
            <w:rFonts w:asciiTheme="minorHAnsi" w:hAnsiTheme="minorHAnsi"/>
            <w:noProof/>
            <w:sz w:val="18"/>
            <w:szCs w:val="18"/>
            <w:lang w:eastAsia="fi-FI"/>
          </w:rPr>
          <w:delText>news.formis@gmail.com</w:delText>
        </w:r>
        <w:r w:rsidR="00B9062A" w:rsidDel="00300FCD">
          <w:rPr>
            <w:rStyle w:val="Hyperlink"/>
            <w:rFonts w:asciiTheme="minorHAnsi" w:hAnsiTheme="minorHAnsi"/>
            <w:noProof/>
            <w:sz w:val="18"/>
            <w:szCs w:val="18"/>
            <w:lang w:eastAsia="fi-FI"/>
          </w:rPr>
          <w:fldChar w:fldCharType="end"/>
        </w:r>
        <w:r w:rsidDel="00300FCD">
          <w:rPr>
            <w:rFonts w:asciiTheme="minorHAnsi" w:hAnsiTheme="minorHAnsi"/>
            <w:noProof/>
            <w:color w:val="4F6228" w:themeColor="accent3" w:themeShade="80"/>
            <w:sz w:val="18"/>
            <w:szCs w:val="18"/>
            <w:lang w:eastAsia="fi-FI"/>
          </w:rPr>
          <w:delText xml:space="preserve"> </w:delText>
        </w:r>
      </w:del>
    </w:p>
    <w:sectPr w:rsidR="00646F71" w:rsidRPr="00BB3C51" w:rsidSect="002B57C3">
      <w:footerReference w:type="default" r:id="rId13"/>
      <w:type w:val="continuous"/>
      <w:pgSz w:w="11906" w:h="16838"/>
      <w:pgMar w:top="1417" w:right="1016" w:bottom="900" w:left="1170" w:header="708" w:footer="2178" w:gutter="0"/>
      <w:pgNumType w:start="1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062A" w:rsidRDefault="00B9062A">
      <w:r>
        <w:separator/>
      </w:r>
    </w:p>
  </w:endnote>
  <w:endnote w:type="continuationSeparator" w:id="0">
    <w:p w:rsidR="00B9062A" w:rsidRDefault="00B90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2B4" w:rsidRPr="008B08B6" w:rsidRDefault="009247F4" w:rsidP="008B08B6">
    <w:pPr>
      <w:widowControl w:val="0"/>
      <w:rPr>
        <w:color w:val="4F6228" w:themeColor="accent3" w:themeShade="80"/>
        <w:sz w:val="18"/>
        <w:szCs w:val="18"/>
      </w:rPr>
    </w:pPr>
    <w:r w:rsidRPr="008B08B6">
      <w:rPr>
        <w:b/>
        <w:noProof/>
        <w:color w:val="4F6228" w:themeColor="accent3" w:themeShade="80"/>
        <w:sz w:val="18"/>
        <w:szCs w:val="18"/>
        <w:lang w:val="en-US"/>
      </w:rPr>
      <w:drawing>
        <wp:anchor distT="0" distB="0" distL="114300" distR="114300" simplePos="0" relativeHeight="251652096" behindDoc="0" locked="0" layoutInCell="1" allowOverlap="1">
          <wp:simplePos x="0" y="0"/>
          <wp:positionH relativeFrom="margin">
            <wp:posOffset>5406390</wp:posOffset>
          </wp:positionH>
          <wp:positionV relativeFrom="paragraph">
            <wp:posOffset>1819910</wp:posOffset>
          </wp:positionV>
          <wp:extent cx="754380" cy="376555"/>
          <wp:effectExtent l="0" t="0" r="7620" b="4445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2044" name="Picture 1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376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ins w:id="4" w:author="Raisa.sell" w:date="2017-11-15T16:07:00Z">
      <w:r>
        <w:rPr>
          <w:rFonts w:asciiTheme="minorHAnsi" w:hAnsiTheme="minorHAnsi" w:cs="Times New Roman"/>
          <w:b/>
          <w:noProof/>
          <w:color w:val="4F6228" w:themeColor="accent3" w:themeShade="80"/>
          <w:sz w:val="18"/>
          <w:szCs w:val="18"/>
          <w:lang w:val="fi-FI" w:eastAsia="fi-FI"/>
        </w:rPr>
        <w:drawing>
          <wp:anchor distT="0" distB="0" distL="114300" distR="114300" simplePos="0" relativeHeight="251664384" behindDoc="0" locked="0" layoutInCell="1" allowOverlap="1" wp14:anchorId="4E813BA7" wp14:editId="4EDA587F">
            <wp:simplePos x="0" y="0"/>
            <wp:positionH relativeFrom="column">
              <wp:posOffset>4486275</wp:posOffset>
            </wp:positionH>
            <wp:positionV relativeFrom="paragraph">
              <wp:posOffset>1876425</wp:posOffset>
            </wp:positionV>
            <wp:extent cx="800100" cy="26587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FD logo midsize.png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65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ins>
    <w:r w:rsidR="00B9062A">
      <w:rPr>
        <w:rFonts w:asciiTheme="minorHAnsi" w:hAnsiTheme="minorHAnsi" w:cs="Times New Roman"/>
        <w:b/>
        <w:noProof/>
        <w:color w:val="4F6228" w:themeColor="accent3" w:themeShade="80"/>
        <w:sz w:val="18"/>
        <w:szCs w:val="18"/>
        <w:lang w:val="fi-FI" w:eastAsia="fi-FI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253.2pt;margin-top:18.3pt;width:194.2pt;height:81.3pt;z-index:251669504;visibility:visible;mso-wrap-style:square;mso-width-percent:4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" stroked="f">
          <v:textbox>
            <w:txbxContent>
              <w:p w:rsidR="008B08B6" w:rsidRPr="004C2552" w:rsidRDefault="008B08B6" w:rsidP="008B08B6">
                <w:pPr>
                  <w:widowControl w:val="0"/>
                  <w:rPr>
                    <w:rFonts w:asciiTheme="minorHAnsi" w:hAnsiTheme="minorHAnsi" w:cs="Times New Roman"/>
                    <w:b/>
                    <w:color w:val="4F6228" w:themeColor="accent3" w:themeShade="80"/>
                    <w:sz w:val="16"/>
                    <w:szCs w:val="16"/>
                  </w:rPr>
                </w:pPr>
                <w:r>
                  <w:rPr>
                    <w:rFonts w:asciiTheme="minorHAnsi" w:hAnsiTheme="minorHAnsi" w:cs="Times New Roman"/>
                    <w:b/>
                    <w:color w:val="4F6228" w:themeColor="accent3" w:themeShade="80"/>
                    <w:sz w:val="16"/>
                    <w:szCs w:val="16"/>
                  </w:rPr>
                  <w:t>C</w:t>
                </w:r>
                <w:r w:rsidRPr="004C2552">
                  <w:rPr>
                    <w:rFonts w:asciiTheme="minorHAnsi" w:hAnsiTheme="minorHAnsi" w:cs="Times New Roman"/>
                    <w:b/>
                    <w:color w:val="4F6228" w:themeColor="accent3" w:themeShade="80"/>
                    <w:sz w:val="16"/>
                    <w:szCs w:val="16"/>
                  </w:rPr>
                  <w:t>ontact</w:t>
                </w:r>
              </w:p>
              <w:p w:rsidR="008B08B6" w:rsidRPr="004C2552" w:rsidRDefault="008B08B6" w:rsidP="008B08B6">
                <w:pPr>
                  <w:jc w:val="both"/>
                  <w:rPr>
                    <w:rFonts w:asciiTheme="minorHAnsi" w:hAnsiTheme="minorHAnsi"/>
                    <w:color w:val="4F6228" w:themeColor="accent3" w:themeShade="80"/>
                    <w:sz w:val="16"/>
                    <w:szCs w:val="16"/>
                  </w:rPr>
                </w:pPr>
                <w:r w:rsidRPr="004C2552">
                  <w:rPr>
                    <w:rFonts w:asciiTheme="minorHAnsi" w:hAnsiTheme="minorHAnsi"/>
                    <w:b/>
                    <w:bCs/>
                    <w:color w:val="4F6228" w:themeColor="accent3" w:themeShade="80"/>
                    <w:sz w:val="16"/>
                    <w:szCs w:val="16"/>
                  </w:rPr>
                  <w:t xml:space="preserve">FORMIS II Office </w:t>
                </w:r>
              </w:p>
              <w:p w:rsidR="008B08B6" w:rsidRPr="004C2552" w:rsidRDefault="008B08B6" w:rsidP="008B08B6">
                <w:pPr>
                  <w:rPr>
                    <w:rFonts w:asciiTheme="minorHAnsi" w:hAnsiTheme="minorHAnsi" w:cs="Times New Roman"/>
                    <w:noProof/>
                    <w:color w:val="4F6228" w:themeColor="accent3" w:themeShade="80"/>
                    <w:sz w:val="16"/>
                    <w:szCs w:val="16"/>
                    <w:lang w:eastAsia="fi-FI"/>
                  </w:rPr>
                </w:pPr>
                <w:r w:rsidRPr="004C2552">
                  <w:rPr>
                    <w:rFonts w:asciiTheme="minorHAnsi" w:hAnsiTheme="minorHAnsi" w:cs="Times New Roman"/>
                    <w:noProof/>
                    <w:color w:val="4F6228" w:themeColor="accent3" w:themeShade="80"/>
                    <w:sz w:val="16"/>
                    <w:szCs w:val="16"/>
                    <w:lang w:eastAsia="fi-FI"/>
                  </w:rPr>
                  <w:t>West Lake Suites (Floors 2-3)</w:t>
                </w:r>
              </w:p>
              <w:p w:rsidR="008B08B6" w:rsidRPr="004C2552" w:rsidRDefault="008B08B6" w:rsidP="008B08B6">
                <w:pPr>
                  <w:rPr>
                    <w:rFonts w:asciiTheme="minorHAnsi" w:hAnsiTheme="minorHAnsi" w:cs="Times New Roman"/>
                    <w:noProof/>
                    <w:color w:val="4F6228" w:themeColor="accent3" w:themeShade="80"/>
                    <w:sz w:val="16"/>
                    <w:szCs w:val="16"/>
                    <w:lang w:eastAsia="fi-FI"/>
                  </w:rPr>
                </w:pPr>
                <w:r w:rsidRPr="004C2552">
                  <w:rPr>
                    <w:rFonts w:asciiTheme="minorHAnsi" w:hAnsiTheme="minorHAnsi" w:cs="Times New Roman"/>
                    <w:noProof/>
                    <w:color w:val="4F6228" w:themeColor="accent3" w:themeShade="80"/>
                    <w:sz w:val="16"/>
                    <w:szCs w:val="16"/>
                    <w:lang w:eastAsia="fi-FI"/>
                  </w:rPr>
                  <w:t>31 Hoang Hoa Tham Street</w:t>
                </w:r>
                <w:r w:rsidRPr="004C2552">
                  <w:rPr>
                    <w:rFonts w:asciiTheme="minorHAnsi" w:hAnsiTheme="minorHAnsi"/>
                    <w:color w:val="4F6228" w:themeColor="accent3" w:themeShade="80"/>
                    <w:sz w:val="16"/>
                    <w:szCs w:val="16"/>
                  </w:rPr>
                  <w:t xml:space="preserve"> </w:t>
                </w:r>
              </w:p>
              <w:p w:rsidR="008B08B6" w:rsidRDefault="008B08B6" w:rsidP="008B08B6">
                <w:pPr>
                  <w:rPr>
                    <w:rFonts w:asciiTheme="minorHAnsi" w:hAnsiTheme="minorHAnsi" w:cs="Times New Roman"/>
                    <w:noProof/>
                    <w:color w:val="4F6228" w:themeColor="accent3" w:themeShade="80"/>
                    <w:sz w:val="16"/>
                    <w:szCs w:val="16"/>
                    <w:lang w:eastAsia="fi-FI"/>
                  </w:rPr>
                </w:pPr>
                <w:r w:rsidRPr="004C2552">
                  <w:rPr>
                    <w:rFonts w:asciiTheme="minorHAnsi" w:hAnsiTheme="minorHAnsi" w:cs="Times New Roman"/>
                    <w:noProof/>
                    <w:color w:val="4F6228" w:themeColor="accent3" w:themeShade="80"/>
                    <w:sz w:val="16"/>
                    <w:szCs w:val="16"/>
                    <w:lang w:eastAsia="fi-FI"/>
                  </w:rPr>
                  <w:t>Ba Dinh district, Hanoi</w:t>
                </w:r>
              </w:p>
              <w:p w:rsidR="008B08B6" w:rsidRPr="004C2552" w:rsidRDefault="008B08B6" w:rsidP="008B08B6">
                <w:pPr>
                  <w:rPr>
                    <w:rFonts w:asciiTheme="minorHAnsi" w:hAnsiTheme="minorHAnsi" w:cs="Times New Roman"/>
                    <w:noProof/>
                    <w:color w:val="4F6228" w:themeColor="accent3" w:themeShade="80"/>
                    <w:sz w:val="16"/>
                    <w:szCs w:val="16"/>
                    <w:lang w:eastAsia="fi-FI"/>
                  </w:rPr>
                </w:pPr>
              </w:p>
              <w:p w:rsidR="008B08B6" w:rsidRPr="004C2552" w:rsidRDefault="008B08B6" w:rsidP="008B08B6">
                <w:pPr>
                  <w:widowControl w:val="0"/>
                  <w:rPr>
                    <w:rFonts w:asciiTheme="minorHAnsi" w:hAnsiTheme="minorHAnsi" w:cs="Times New Roman"/>
                    <w:noProof/>
                    <w:color w:val="4F6228" w:themeColor="accent3" w:themeShade="80"/>
                    <w:sz w:val="16"/>
                    <w:szCs w:val="16"/>
                    <w:lang w:eastAsia="fi-FI"/>
                  </w:rPr>
                </w:pPr>
                <w:r w:rsidRPr="004C2552">
                  <w:rPr>
                    <w:rFonts w:asciiTheme="minorHAnsi" w:hAnsiTheme="minorHAnsi" w:cs="Times New Roman"/>
                    <w:noProof/>
                    <w:color w:val="4F6228" w:themeColor="accent3" w:themeShade="80"/>
                    <w:sz w:val="16"/>
                    <w:szCs w:val="16"/>
                    <w:lang w:eastAsia="fi-FI"/>
                  </w:rPr>
                  <w:t>Tel: +84 4 3722 8733 /+84 4 3722 8734</w:t>
                </w:r>
              </w:p>
            </w:txbxContent>
          </v:textbox>
          <w10:wrap type="square"/>
        </v:shape>
      </w:pict>
    </w:r>
    <w:r w:rsidR="00BC6E6A" w:rsidRPr="008B08B6">
      <w:rPr>
        <w:rFonts w:asciiTheme="minorHAnsi" w:hAnsiTheme="minorHAnsi"/>
        <w:noProof/>
        <w:color w:val="4F6228" w:themeColor="accent3" w:themeShade="80"/>
        <w:sz w:val="18"/>
        <w:szCs w:val="18"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62230</wp:posOffset>
          </wp:positionH>
          <wp:positionV relativeFrom="paragraph">
            <wp:posOffset>1685925</wp:posOffset>
          </wp:positionV>
          <wp:extent cx="589915" cy="577850"/>
          <wp:effectExtent l="0" t="0" r="635" b="0"/>
          <wp:wrapNone/>
          <wp:docPr id="14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tmap in DoF logo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915" cy="577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C6E6A" w:rsidRPr="008B08B6">
      <w:rPr>
        <w:rFonts w:asciiTheme="minorHAnsi" w:hAnsiTheme="minorHAnsi"/>
        <w:b/>
        <w:bCs/>
        <w:noProof/>
        <w:color w:val="4F6228" w:themeColor="accent3" w:themeShade="80"/>
        <w:sz w:val="18"/>
        <w:szCs w:val="18"/>
        <w:lang w:val="en-US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2260600</wp:posOffset>
          </wp:positionH>
          <wp:positionV relativeFrom="paragraph">
            <wp:posOffset>1711960</wp:posOffset>
          </wp:positionV>
          <wp:extent cx="548640" cy="548640"/>
          <wp:effectExtent l="0" t="0" r="3810" b="381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NFOREST_logo.jp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C6E6A" w:rsidRPr="008B08B6">
      <w:rPr>
        <w:rFonts w:asciiTheme="minorHAnsi" w:hAnsiTheme="minorHAnsi"/>
        <w:b/>
        <w:bCs/>
        <w:noProof/>
        <w:color w:val="4F6228" w:themeColor="accent3" w:themeShade="80"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980440</wp:posOffset>
          </wp:positionH>
          <wp:positionV relativeFrom="paragraph">
            <wp:posOffset>1701800</wp:posOffset>
          </wp:positionV>
          <wp:extent cx="1013460" cy="761365"/>
          <wp:effectExtent l="0" t="0" r="0" b="635"/>
          <wp:wrapNone/>
          <wp:docPr id="1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MFA Logo_eng_tn.JPG"/>
                  <pic:cNvPicPr>
                    <a:picLocks noChangeAspect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3460" cy="761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del w:id="5" w:author="Raisa.sell" w:date="2017-11-15T16:07:00Z">
      <w:r w:rsidR="00BC6E6A" w:rsidRPr="008B08B6" w:rsidDel="009247F4">
        <w:rPr>
          <w:rFonts w:asciiTheme="minorHAnsi" w:hAnsiTheme="minorHAnsi"/>
          <w:i/>
          <w:noProof/>
          <w:color w:val="4F6228" w:themeColor="accent3" w:themeShade="80"/>
          <w:sz w:val="18"/>
          <w:szCs w:val="18"/>
          <w:lang w:val="en-US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4587240</wp:posOffset>
            </wp:positionH>
            <wp:positionV relativeFrom="paragraph">
              <wp:posOffset>1784985</wp:posOffset>
            </wp:positionV>
            <wp:extent cx="472440" cy="434340"/>
            <wp:effectExtent l="0" t="0" r="3810" b="381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eenfield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del>
    <w:r w:rsidR="00BC6E6A" w:rsidRPr="008B08B6">
      <w:rPr>
        <w:rFonts w:asciiTheme="minorHAnsi" w:hAnsiTheme="minorHAnsi"/>
        <w:noProof/>
        <w:color w:val="4F6228" w:themeColor="accent3" w:themeShade="80"/>
        <w:sz w:val="18"/>
        <w:szCs w:val="18"/>
        <w:lang w:val="en-US"/>
      </w:rPr>
      <w:drawing>
        <wp:anchor distT="0" distB="0" distL="114300" distR="114300" simplePos="0" relativeHeight="251674624" behindDoc="0" locked="0" layoutInCell="1" allowOverlap="1">
          <wp:simplePos x="0" y="0"/>
          <wp:positionH relativeFrom="margin">
            <wp:posOffset>3212465</wp:posOffset>
          </wp:positionH>
          <wp:positionV relativeFrom="paragraph">
            <wp:posOffset>1779905</wp:posOffset>
          </wp:positionV>
          <wp:extent cx="1051560" cy="330835"/>
          <wp:effectExtent l="0" t="0" r="0" b="0"/>
          <wp:wrapNone/>
          <wp:docPr id="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iras.JPG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1560" cy="330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9062A">
      <w:rPr>
        <w:rFonts w:asciiTheme="minorHAnsi" w:hAnsiTheme="minorHAnsi" w:cs="Times New Roman"/>
        <w:b/>
        <w:noProof/>
        <w:color w:val="4F6228" w:themeColor="accent3" w:themeShade="80"/>
        <w:sz w:val="18"/>
        <w:szCs w:val="18"/>
        <w:lang w:val="fi-FI" w:eastAsia="fi-FI"/>
      </w:rPr>
      <w:pict>
        <v:shape id="_x0000_s2048" type="#_x0000_t202" style="position:absolute;margin-left:-5.1pt;margin-top:15.6pt;width:231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" stroked="f">
          <v:textbox style="mso-fit-shape-to-text:t">
            <w:txbxContent>
              <w:p w:rsidR="008B08B6" w:rsidRPr="004C2552" w:rsidRDefault="008B08B6" w:rsidP="008B08B6">
                <w:pPr>
                  <w:widowControl w:val="0"/>
                  <w:jc w:val="both"/>
                  <w:rPr>
                    <w:rFonts w:asciiTheme="minorHAnsi" w:hAnsiTheme="minorHAnsi"/>
                    <w:b/>
                    <w:i/>
                    <w:color w:val="4F6228" w:themeColor="accent3" w:themeShade="80"/>
                    <w:sz w:val="16"/>
                    <w:szCs w:val="16"/>
                  </w:rPr>
                </w:pPr>
                <w:r w:rsidRPr="004C2552">
                  <w:rPr>
                    <w:rFonts w:asciiTheme="minorHAnsi" w:hAnsiTheme="minorHAnsi"/>
                    <w:b/>
                    <w:i/>
                    <w:color w:val="4F6228" w:themeColor="accent3" w:themeShade="80"/>
                    <w:sz w:val="16"/>
                    <w:szCs w:val="16"/>
                  </w:rPr>
                  <w:t>About the Project </w:t>
                </w:r>
              </w:p>
              <w:p w:rsidR="008B08B6" w:rsidRPr="008B08B6" w:rsidRDefault="008B08B6" w:rsidP="008B08B6">
                <w:pPr>
                  <w:widowControl w:val="0"/>
                  <w:jc w:val="both"/>
                  <w:rPr>
                    <w:rFonts w:asciiTheme="minorHAnsi" w:hAnsiTheme="minorHAnsi"/>
                    <w:i/>
                    <w:color w:val="4F6228" w:themeColor="accent3" w:themeShade="80"/>
                    <w:sz w:val="16"/>
                    <w:szCs w:val="16"/>
                  </w:rPr>
                </w:pPr>
                <w:r w:rsidRPr="004C2552">
                  <w:rPr>
                    <w:rFonts w:asciiTheme="minorHAnsi" w:hAnsiTheme="minorHAnsi"/>
                    <w:i/>
                    <w:color w:val="4F6228" w:themeColor="accent3" w:themeShade="80"/>
                    <w:sz w:val="16"/>
                    <w:szCs w:val="16"/>
                    <w:lang w:val="en-US"/>
                  </w:rPr>
                  <w:t xml:space="preserve">FORMIS II (Development of Management Information System for the Forestry Sector in Viet Nam) </w:t>
                </w:r>
                <w:r w:rsidR="007453AC">
                  <w:rPr>
                    <w:rFonts w:asciiTheme="minorHAnsi" w:hAnsiTheme="minorHAnsi"/>
                    <w:i/>
                    <w:color w:val="4F6228" w:themeColor="accent3" w:themeShade="80"/>
                    <w:sz w:val="16"/>
                    <w:szCs w:val="16"/>
                    <w:lang w:val="en-US"/>
                  </w:rPr>
                  <w:t>P</w:t>
                </w:r>
                <w:r w:rsidRPr="004C2552">
                  <w:rPr>
                    <w:rFonts w:asciiTheme="minorHAnsi" w:hAnsiTheme="minorHAnsi"/>
                    <w:i/>
                    <w:color w:val="4F6228" w:themeColor="accent3" w:themeShade="80"/>
                    <w:sz w:val="16"/>
                    <w:szCs w:val="16"/>
                    <w:lang w:val="en-US"/>
                  </w:rPr>
                  <w:t xml:space="preserve">roject aims to build a fully integrated management information system (MIS) for the forestry sector in Vietnam. To achieve this, the </w:t>
                </w:r>
                <w:r w:rsidR="007453AC">
                  <w:rPr>
                    <w:rFonts w:asciiTheme="minorHAnsi" w:hAnsiTheme="minorHAnsi"/>
                    <w:i/>
                    <w:color w:val="4F6228" w:themeColor="accent3" w:themeShade="80"/>
                    <w:sz w:val="16"/>
                    <w:szCs w:val="16"/>
                    <w:lang w:val="en-US"/>
                  </w:rPr>
                  <w:t>P</w:t>
                </w:r>
                <w:r w:rsidRPr="004C2552">
                  <w:rPr>
                    <w:rFonts w:asciiTheme="minorHAnsi" w:hAnsiTheme="minorHAnsi"/>
                    <w:i/>
                    <w:color w:val="4F6228" w:themeColor="accent3" w:themeShade="80"/>
                    <w:sz w:val="16"/>
                    <w:szCs w:val="16"/>
                    <w:lang w:val="en-US"/>
                  </w:rPr>
                  <w:t>roject supports the development of software systems that serv</w:t>
                </w:r>
                <w:r w:rsidR="007453AC">
                  <w:rPr>
                    <w:rFonts w:asciiTheme="minorHAnsi" w:hAnsiTheme="minorHAnsi"/>
                    <w:i/>
                    <w:color w:val="4F6228" w:themeColor="accent3" w:themeShade="80"/>
                    <w:sz w:val="16"/>
                    <w:szCs w:val="16"/>
                    <w:lang w:val="en-US"/>
                  </w:rPr>
                  <w:t>e core forestry processes. The P</w:t>
                </w:r>
                <w:r w:rsidRPr="004C2552">
                  <w:rPr>
                    <w:rFonts w:asciiTheme="minorHAnsi" w:hAnsiTheme="minorHAnsi"/>
                    <w:i/>
                    <w:color w:val="4F6228" w:themeColor="accent3" w:themeShade="80"/>
                    <w:sz w:val="16"/>
                    <w:szCs w:val="16"/>
                    <w:lang w:val="en-US"/>
                  </w:rPr>
                  <w:t>roject is funded by the Governments of Vietnam and Finland and</w:t>
                </w:r>
                <w:r w:rsidR="007453AC">
                  <w:rPr>
                    <w:rFonts w:asciiTheme="minorHAnsi" w:hAnsiTheme="minorHAnsi"/>
                    <w:i/>
                    <w:color w:val="4F6228" w:themeColor="accent3" w:themeShade="80"/>
                    <w:sz w:val="16"/>
                    <w:szCs w:val="16"/>
                    <w:lang w:val="en-US"/>
                  </w:rPr>
                  <w:t xml:space="preserve"> is</w:t>
                </w:r>
                <w:r w:rsidRPr="004C2552">
                  <w:rPr>
                    <w:rFonts w:asciiTheme="minorHAnsi" w:hAnsiTheme="minorHAnsi"/>
                    <w:i/>
                    <w:color w:val="4F6228" w:themeColor="accent3" w:themeShade="80"/>
                    <w:sz w:val="16"/>
                    <w:szCs w:val="16"/>
                    <w:lang w:val="en-US"/>
                  </w:rPr>
                  <w:t xml:space="preserve"> implemented by VNFOREST with </w:t>
                </w:r>
                <w:r w:rsidR="00AC7AE3">
                  <w:rPr>
                    <w:rFonts w:asciiTheme="minorHAnsi" w:hAnsiTheme="minorHAnsi"/>
                    <w:i/>
                    <w:color w:val="4F6228" w:themeColor="accent3" w:themeShade="80"/>
                    <w:sz w:val="16"/>
                    <w:szCs w:val="16"/>
                    <w:lang w:val="en-US"/>
                  </w:rPr>
                  <w:t>NIRAS</w:t>
                </w:r>
                <w:r w:rsidRPr="004C2552">
                  <w:rPr>
                    <w:rFonts w:asciiTheme="minorHAnsi" w:hAnsiTheme="minorHAnsi"/>
                    <w:i/>
                    <w:color w:val="4F6228" w:themeColor="accent3" w:themeShade="80"/>
                    <w:sz w:val="16"/>
                    <w:szCs w:val="16"/>
                    <w:lang w:val="en-US"/>
                  </w:rPr>
                  <w:t xml:space="preserve"> Finland Oy as the lead consultant. The second phase of the </w:t>
                </w:r>
                <w:r w:rsidR="007453AC">
                  <w:rPr>
                    <w:rFonts w:asciiTheme="minorHAnsi" w:hAnsiTheme="minorHAnsi"/>
                    <w:i/>
                    <w:color w:val="4F6228" w:themeColor="accent3" w:themeShade="80"/>
                    <w:sz w:val="16"/>
                    <w:szCs w:val="16"/>
                    <w:lang w:val="en-US"/>
                  </w:rPr>
                  <w:t>P</w:t>
                </w:r>
                <w:r w:rsidRPr="004C2552">
                  <w:rPr>
                    <w:rFonts w:asciiTheme="minorHAnsi" w:hAnsiTheme="minorHAnsi"/>
                    <w:i/>
                    <w:color w:val="4F6228" w:themeColor="accent3" w:themeShade="80"/>
                    <w:sz w:val="16"/>
                    <w:szCs w:val="16"/>
                    <w:lang w:val="en-US"/>
                  </w:rPr>
                  <w:t xml:space="preserve">roject started in 2013 and will run until 2018. </w:t>
                </w:r>
              </w:p>
            </w:txbxContent>
          </v:textbox>
          <w10:wrap type="square"/>
        </v:shape>
      </w:pict>
    </w:r>
    <w:r w:rsidR="008B08B6" w:rsidRPr="008B08B6">
      <w:rPr>
        <w:color w:val="4F6228" w:themeColor="accent3" w:themeShade="80"/>
        <w:sz w:val="18"/>
        <w:szCs w:val="18"/>
      </w:rPr>
      <w:t>______________________________________</w:t>
    </w:r>
    <w:r w:rsidR="008B08B6">
      <w:rPr>
        <w:color w:val="4F6228" w:themeColor="accent3" w:themeShade="80"/>
        <w:sz w:val="18"/>
        <w:szCs w:val="18"/>
      </w:rPr>
      <w:t>___</w:t>
    </w:r>
    <w:r w:rsidR="008B08B6" w:rsidRPr="008B08B6">
      <w:rPr>
        <w:color w:val="4F6228" w:themeColor="accent3" w:themeShade="80"/>
        <w:sz w:val="18"/>
        <w:szCs w:val="18"/>
      </w:rPr>
      <w:t>_____</w:t>
    </w:r>
    <w:r w:rsidR="008B08B6">
      <w:rPr>
        <w:color w:val="4F6228" w:themeColor="accent3" w:themeShade="80"/>
        <w:sz w:val="18"/>
        <w:szCs w:val="18"/>
      </w:rPr>
      <w:t>__________________</w:t>
    </w:r>
    <w:r w:rsidR="008B08B6" w:rsidRPr="008B08B6">
      <w:rPr>
        <w:color w:val="4F6228" w:themeColor="accent3" w:themeShade="80"/>
        <w:sz w:val="18"/>
        <w:szCs w:val="18"/>
      </w:rPr>
      <w:t>_________________________________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AF1" w:rsidRDefault="00CA5A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062A" w:rsidRDefault="00B9062A">
      <w:r>
        <w:separator/>
      </w:r>
    </w:p>
  </w:footnote>
  <w:footnote w:type="continuationSeparator" w:id="0">
    <w:p w:rsidR="00B9062A" w:rsidRDefault="00B90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11D" w:rsidRPr="00C97369" w:rsidRDefault="00C97369" w:rsidP="00C97369">
    <w:pPr>
      <w:pStyle w:val="Header"/>
      <w:spacing w:after="120"/>
      <w:rPr>
        <w:rFonts w:asciiTheme="minorHAnsi" w:hAnsiTheme="minorHAnsi"/>
        <w:color w:val="4F6228" w:themeColor="accent3" w:themeShade="80"/>
        <w:sz w:val="24"/>
        <w:szCs w:val="24"/>
      </w:rPr>
    </w:pPr>
    <w:r w:rsidRPr="00C97369">
      <w:rPr>
        <w:rFonts w:asciiTheme="minorHAnsi" w:hAnsiTheme="minorHAnsi"/>
        <w:color w:val="4F6228" w:themeColor="accent3" w:themeShade="80"/>
        <w:sz w:val="24"/>
        <w:szCs w:val="24"/>
        <w:lang w:val="en-US"/>
      </w:rPr>
      <w:t>FORMIS II | Factsheet</w:t>
    </w:r>
    <w:r w:rsidRPr="00C97369">
      <w:rPr>
        <w:rFonts w:asciiTheme="minorHAnsi" w:hAnsiTheme="minorHAnsi"/>
        <w:color w:val="4F6228" w:themeColor="accent3" w:themeShade="80"/>
        <w:sz w:val="24"/>
        <w:szCs w:val="24"/>
        <w:lang w:val="en-US"/>
      </w:rPr>
      <w:tab/>
    </w:r>
    <w:r w:rsidRPr="00C97369">
      <w:rPr>
        <w:rFonts w:asciiTheme="minorHAnsi" w:hAnsiTheme="minorHAnsi"/>
        <w:color w:val="4F6228" w:themeColor="accent3" w:themeShade="80"/>
        <w:sz w:val="24"/>
        <w:szCs w:val="24"/>
        <w:lang w:val="en-US"/>
      </w:rPr>
      <w:tab/>
    </w:r>
    <w:del w:id="0" w:author="Raisa.sell" w:date="2017-11-15T15:55:00Z">
      <w:r w:rsidR="00774E02" w:rsidDel="00307290">
        <w:rPr>
          <w:rFonts w:asciiTheme="minorHAnsi" w:hAnsiTheme="minorHAnsi"/>
          <w:color w:val="4F6228" w:themeColor="accent3" w:themeShade="80"/>
          <w:sz w:val="24"/>
          <w:szCs w:val="24"/>
          <w:lang w:val="en-US"/>
        </w:rPr>
        <w:delText xml:space="preserve">December </w:delText>
      </w:r>
    </w:del>
    <w:ins w:id="1" w:author="Raisa.sell" w:date="2017-11-15T15:55:00Z">
      <w:r w:rsidR="00307290">
        <w:rPr>
          <w:rFonts w:asciiTheme="minorHAnsi" w:hAnsiTheme="minorHAnsi"/>
          <w:color w:val="4F6228" w:themeColor="accent3" w:themeShade="80"/>
          <w:sz w:val="24"/>
          <w:szCs w:val="24"/>
          <w:lang w:val="en-US"/>
        </w:rPr>
        <w:t>November</w:t>
      </w:r>
      <w:r w:rsidR="00307290">
        <w:rPr>
          <w:rFonts w:asciiTheme="minorHAnsi" w:hAnsiTheme="minorHAnsi"/>
          <w:color w:val="4F6228" w:themeColor="accent3" w:themeShade="80"/>
          <w:sz w:val="24"/>
          <w:szCs w:val="24"/>
          <w:lang w:val="en-US"/>
        </w:rPr>
        <w:t xml:space="preserve"> </w:t>
      </w:r>
    </w:ins>
    <w:r w:rsidR="00E24CFB">
      <w:rPr>
        <w:rFonts w:asciiTheme="minorHAnsi" w:hAnsiTheme="minorHAnsi"/>
        <w:color w:val="4F6228" w:themeColor="accent3" w:themeShade="80"/>
        <w:sz w:val="24"/>
        <w:szCs w:val="24"/>
      </w:rPr>
      <w:t>201</w:t>
    </w:r>
    <w:ins w:id="2" w:author="Raisa.sell" w:date="2017-11-15T15:55:00Z">
      <w:r w:rsidR="00307290">
        <w:rPr>
          <w:rFonts w:asciiTheme="minorHAnsi" w:hAnsiTheme="minorHAnsi"/>
          <w:color w:val="4F6228" w:themeColor="accent3" w:themeShade="80"/>
          <w:sz w:val="24"/>
          <w:szCs w:val="24"/>
        </w:rPr>
        <w:t>7</w:t>
      </w:r>
    </w:ins>
    <w:del w:id="3" w:author="Raisa.sell" w:date="2017-11-15T15:55:00Z">
      <w:r w:rsidR="00E24CFB" w:rsidDel="00307290">
        <w:rPr>
          <w:rFonts w:asciiTheme="minorHAnsi" w:hAnsiTheme="minorHAnsi"/>
          <w:color w:val="4F6228" w:themeColor="accent3" w:themeShade="80"/>
          <w:sz w:val="24"/>
          <w:szCs w:val="24"/>
        </w:rPr>
        <w:delText>6</w:delText>
      </w:r>
    </w:del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267B1"/>
    <w:multiLevelType w:val="hybridMultilevel"/>
    <w:tmpl w:val="903492E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69823F14">
      <w:numFmt w:val="bullet"/>
      <w:lvlText w:val="·"/>
      <w:lvlJc w:val="left"/>
      <w:pPr>
        <w:ind w:left="1364" w:hanging="360"/>
      </w:pPr>
      <w:rPr>
        <w:rFonts w:ascii="Calibri" w:eastAsia="Times New Roman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64096E1D"/>
    <w:multiLevelType w:val="hybridMultilevel"/>
    <w:tmpl w:val="4BCADA7C"/>
    <w:lvl w:ilvl="0" w:tplc="08090001">
      <w:numFmt w:val="bullet"/>
      <w:pStyle w:val="Einzug1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5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isa.sell">
    <w15:presenceInfo w15:providerId="None" w15:userId="Raisa.s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en-US" w:vendorID="64" w:dllVersion="0" w:nlCheck="1" w:checkStyle="1"/>
  <w:activeWritingStyle w:appName="MSWord" w:lang="en-GB" w:vendorID="64" w:dllVersion="0" w:nlCheck="1" w:checkStyle="1"/>
  <w:activeWritingStyle w:appName="MSWord" w:lang="fr-FR" w:vendorID="64" w:dllVersion="0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trackRevisions/>
  <w:doNotTrackMoves/>
  <w:defaultTabStop w:val="708"/>
  <w:hyphenationZone w:val="425"/>
  <w:drawingGridHorizontalSpacing w:val="110"/>
  <w:displayHorizontalDrawingGridEvery w:val="2"/>
  <w:noPunctuationKerning/>
  <w:characterSpacingControl w:val="doNotCompress"/>
  <w:savePreviewPicture/>
  <w:hdrShapeDefaults>
    <o:shapedefaults v:ext="edit" spidmax="2050" fillcolor="white">
      <v:fill color="white"/>
      <v:textbox inset="2.87017mm,1.43508mm,2.87017mm,1.43508mm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ADD"/>
    <w:rsid w:val="0000075A"/>
    <w:rsid w:val="0000109D"/>
    <w:rsid w:val="0000123E"/>
    <w:rsid w:val="00001740"/>
    <w:rsid w:val="000019A4"/>
    <w:rsid w:val="00001ABC"/>
    <w:rsid w:val="00001EBB"/>
    <w:rsid w:val="00002276"/>
    <w:rsid w:val="00002BFC"/>
    <w:rsid w:val="000034CF"/>
    <w:rsid w:val="000034D4"/>
    <w:rsid w:val="00004518"/>
    <w:rsid w:val="0000514A"/>
    <w:rsid w:val="0000537B"/>
    <w:rsid w:val="00005D68"/>
    <w:rsid w:val="00006461"/>
    <w:rsid w:val="00006E49"/>
    <w:rsid w:val="000070B6"/>
    <w:rsid w:val="0000763C"/>
    <w:rsid w:val="00007CA2"/>
    <w:rsid w:val="00007E7E"/>
    <w:rsid w:val="00011FDD"/>
    <w:rsid w:val="000120DF"/>
    <w:rsid w:val="00013529"/>
    <w:rsid w:val="00015024"/>
    <w:rsid w:val="00015263"/>
    <w:rsid w:val="00015417"/>
    <w:rsid w:val="000161DE"/>
    <w:rsid w:val="00016AD5"/>
    <w:rsid w:val="00016F58"/>
    <w:rsid w:val="000173C6"/>
    <w:rsid w:val="00017DC1"/>
    <w:rsid w:val="0002002B"/>
    <w:rsid w:val="0002091D"/>
    <w:rsid w:val="0002098F"/>
    <w:rsid w:val="00021C15"/>
    <w:rsid w:val="000224A9"/>
    <w:rsid w:val="0002250B"/>
    <w:rsid w:val="00022F6E"/>
    <w:rsid w:val="0002372C"/>
    <w:rsid w:val="000246C9"/>
    <w:rsid w:val="000246D1"/>
    <w:rsid w:val="00024744"/>
    <w:rsid w:val="00024B1D"/>
    <w:rsid w:val="00024E21"/>
    <w:rsid w:val="00025019"/>
    <w:rsid w:val="00025140"/>
    <w:rsid w:val="00025158"/>
    <w:rsid w:val="00025552"/>
    <w:rsid w:val="00025A1D"/>
    <w:rsid w:val="00025DC4"/>
    <w:rsid w:val="00026574"/>
    <w:rsid w:val="000271F3"/>
    <w:rsid w:val="00027489"/>
    <w:rsid w:val="00027588"/>
    <w:rsid w:val="000304C5"/>
    <w:rsid w:val="0003125D"/>
    <w:rsid w:val="00031C5A"/>
    <w:rsid w:val="00031E44"/>
    <w:rsid w:val="00032188"/>
    <w:rsid w:val="00032348"/>
    <w:rsid w:val="00032A01"/>
    <w:rsid w:val="00032DCC"/>
    <w:rsid w:val="00033203"/>
    <w:rsid w:val="00033217"/>
    <w:rsid w:val="00033CCB"/>
    <w:rsid w:val="00034DB9"/>
    <w:rsid w:val="00035982"/>
    <w:rsid w:val="00035E3B"/>
    <w:rsid w:val="0004001C"/>
    <w:rsid w:val="000405D3"/>
    <w:rsid w:val="00040EF7"/>
    <w:rsid w:val="00040F62"/>
    <w:rsid w:val="00041511"/>
    <w:rsid w:val="00041828"/>
    <w:rsid w:val="00041B9E"/>
    <w:rsid w:val="000420F7"/>
    <w:rsid w:val="00042313"/>
    <w:rsid w:val="00042316"/>
    <w:rsid w:val="0004276F"/>
    <w:rsid w:val="000427C1"/>
    <w:rsid w:val="00042832"/>
    <w:rsid w:val="00042B32"/>
    <w:rsid w:val="00043BAF"/>
    <w:rsid w:val="00044461"/>
    <w:rsid w:val="00044602"/>
    <w:rsid w:val="000446B8"/>
    <w:rsid w:val="000448CC"/>
    <w:rsid w:val="00044E13"/>
    <w:rsid w:val="000453FD"/>
    <w:rsid w:val="000454CB"/>
    <w:rsid w:val="0004594A"/>
    <w:rsid w:val="00045AED"/>
    <w:rsid w:val="00045C6C"/>
    <w:rsid w:val="0004602B"/>
    <w:rsid w:val="00046505"/>
    <w:rsid w:val="000466E8"/>
    <w:rsid w:val="00046E69"/>
    <w:rsid w:val="00047935"/>
    <w:rsid w:val="00050007"/>
    <w:rsid w:val="00050171"/>
    <w:rsid w:val="00050304"/>
    <w:rsid w:val="00050710"/>
    <w:rsid w:val="000510C4"/>
    <w:rsid w:val="000517F9"/>
    <w:rsid w:val="000518AD"/>
    <w:rsid w:val="00051BC7"/>
    <w:rsid w:val="00051FE1"/>
    <w:rsid w:val="000529F4"/>
    <w:rsid w:val="00052E09"/>
    <w:rsid w:val="00053C91"/>
    <w:rsid w:val="00053CE3"/>
    <w:rsid w:val="000550FF"/>
    <w:rsid w:val="0005526A"/>
    <w:rsid w:val="000552DB"/>
    <w:rsid w:val="00055BED"/>
    <w:rsid w:val="000560A4"/>
    <w:rsid w:val="0005629A"/>
    <w:rsid w:val="000570CC"/>
    <w:rsid w:val="00057E3D"/>
    <w:rsid w:val="00060993"/>
    <w:rsid w:val="00060DE1"/>
    <w:rsid w:val="000616C8"/>
    <w:rsid w:val="00062162"/>
    <w:rsid w:val="00064847"/>
    <w:rsid w:val="00064E7D"/>
    <w:rsid w:val="00065561"/>
    <w:rsid w:val="00065DB5"/>
    <w:rsid w:val="000664B7"/>
    <w:rsid w:val="00066907"/>
    <w:rsid w:val="00066E1D"/>
    <w:rsid w:val="00067329"/>
    <w:rsid w:val="000674F5"/>
    <w:rsid w:val="00067CA4"/>
    <w:rsid w:val="00067EDF"/>
    <w:rsid w:val="00070C6A"/>
    <w:rsid w:val="00070E21"/>
    <w:rsid w:val="000719CF"/>
    <w:rsid w:val="00071CE5"/>
    <w:rsid w:val="00071EBC"/>
    <w:rsid w:val="00072061"/>
    <w:rsid w:val="00072B0C"/>
    <w:rsid w:val="00072B62"/>
    <w:rsid w:val="0007325F"/>
    <w:rsid w:val="00073718"/>
    <w:rsid w:val="00073A91"/>
    <w:rsid w:val="00073AEF"/>
    <w:rsid w:val="00073D3A"/>
    <w:rsid w:val="000740F3"/>
    <w:rsid w:val="000742EF"/>
    <w:rsid w:val="00074361"/>
    <w:rsid w:val="00074C18"/>
    <w:rsid w:val="00074F1B"/>
    <w:rsid w:val="00075AF4"/>
    <w:rsid w:val="00075C79"/>
    <w:rsid w:val="00080307"/>
    <w:rsid w:val="00080E7C"/>
    <w:rsid w:val="0008166D"/>
    <w:rsid w:val="00081A50"/>
    <w:rsid w:val="000828A9"/>
    <w:rsid w:val="00082C67"/>
    <w:rsid w:val="000845DD"/>
    <w:rsid w:val="00084671"/>
    <w:rsid w:val="0008516D"/>
    <w:rsid w:val="0008554A"/>
    <w:rsid w:val="00085556"/>
    <w:rsid w:val="00085F3E"/>
    <w:rsid w:val="000869D6"/>
    <w:rsid w:val="0008760E"/>
    <w:rsid w:val="00087C30"/>
    <w:rsid w:val="00087FDB"/>
    <w:rsid w:val="00090FA6"/>
    <w:rsid w:val="00091916"/>
    <w:rsid w:val="00091EB4"/>
    <w:rsid w:val="00093396"/>
    <w:rsid w:val="00095A0B"/>
    <w:rsid w:val="00095DC3"/>
    <w:rsid w:val="00095E16"/>
    <w:rsid w:val="000960D9"/>
    <w:rsid w:val="00097367"/>
    <w:rsid w:val="00097C43"/>
    <w:rsid w:val="00097F4C"/>
    <w:rsid w:val="000A0888"/>
    <w:rsid w:val="000A1422"/>
    <w:rsid w:val="000A1533"/>
    <w:rsid w:val="000A1742"/>
    <w:rsid w:val="000A18BC"/>
    <w:rsid w:val="000A198B"/>
    <w:rsid w:val="000A236E"/>
    <w:rsid w:val="000A2FD7"/>
    <w:rsid w:val="000A3063"/>
    <w:rsid w:val="000A31D7"/>
    <w:rsid w:val="000A4409"/>
    <w:rsid w:val="000A4DCF"/>
    <w:rsid w:val="000A5288"/>
    <w:rsid w:val="000A7467"/>
    <w:rsid w:val="000A7918"/>
    <w:rsid w:val="000B15FC"/>
    <w:rsid w:val="000B1FAD"/>
    <w:rsid w:val="000B3542"/>
    <w:rsid w:val="000B3DB9"/>
    <w:rsid w:val="000B42A3"/>
    <w:rsid w:val="000B47C6"/>
    <w:rsid w:val="000B4BA8"/>
    <w:rsid w:val="000B4C2E"/>
    <w:rsid w:val="000B5E59"/>
    <w:rsid w:val="000B7027"/>
    <w:rsid w:val="000C03B2"/>
    <w:rsid w:val="000C0959"/>
    <w:rsid w:val="000C0A30"/>
    <w:rsid w:val="000C15C6"/>
    <w:rsid w:val="000C19AF"/>
    <w:rsid w:val="000C1F76"/>
    <w:rsid w:val="000C26B1"/>
    <w:rsid w:val="000C29AA"/>
    <w:rsid w:val="000C2A26"/>
    <w:rsid w:val="000C311E"/>
    <w:rsid w:val="000C3680"/>
    <w:rsid w:val="000C401D"/>
    <w:rsid w:val="000C4158"/>
    <w:rsid w:val="000C43DE"/>
    <w:rsid w:val="000C4FD5"/>
    <w:rsid w:val="000C575B"/>
    <w:rsid w:val="000C590F"/>
    <w:rsid w:val="000C7199"/>
    <w:rsid w:val="000D0A84"/>
    <w:rsid w:val="000D0FC8"/>
    <w:rsid w:val="000D108E"/>
    <w:rsid w:val="000D1AFD"/>
    <w:rsid w:val="000D1E39"/>
    <w:rsid w:val="000D1F50"/>
    <w:rsid w:val="000D20F3"/>
    <w:rsid w:val="000D2AE7"/>
    <w:rsid w:val="000D2D80"/>
    <w:rsid w:val="000D2ED3"/>
    <w:rsid w:val="000D36BB"/>
    <w:rsid w:val="000D3BC7"/>
    <w:rsid w:val="000D3F32"/>
    <w:rsid w:val="000D487B"/>
    <w:rsid w:val="000D565D"/>
    <w:rsid w:val="000D5B21"/>
    <w:rsid w:val="000D5B5D"/>
    <w:rsid w:val="000D63BD"/>
    <w:rsid w:val="000D6BD4"/>
    <w:rsid w:val="000D6E2B"/>
    <w:rsid w:val="000D76EA"/>
    <w:rsid w:val="000D7D1E"/>
    <w:rsid w:val="000E01FD"/>
    <w:rsid w:val="000E0304"/>
    <w:rsid w:val="000E0794"/>
    <w:rsid w:val="000E10A0"/>
    <w:rsid w:val="000E10B2"/>
    <w:rsid w:val="000E179B"/>
    <w:rsid w:val="000E3B94"/>
    <w:rsid w:val="000E45A3"/>
    <w:rsid w:val="000E4751"/>
    <w:rsid w:val="000E47BC"/>
    <w:rsid w:val="000E56B8"/>
    <w:rsid w:val="000E5960"/>
    <w:rsid w:val="000E5A33"/>
    <w:rsid w:val="000E5D6A"/>
    <w:rsid w:val="000E777F"/>
    <w:rsid w:val="000F0257"/>
    <w:rsid w:val="000F06EF"/>
    <w:rsid w:val="000F0D49"/>
    <w:rsid w:val="000F1BBD"/>
    <w:rsid w:val="000F1F5A"/>
    <w:rsid w:val="000F21F9"/>
    <w:rsid w:val="000F2A1A"/>
    <w:rsid w:val="000F2E84"/>
    <w:rsid w:val="000F2FA8"/>
    <w:rsid w:val="000F344B"/>
    <w:rsid w:val="000F451C"/>
    <w:rsid w:val="000F4B39"/>
    <w:rsid w:val="000F4B60"/>
    <w:rsid w:val="000F6E06"/>
    <w:rsid w:val="000F7696"/>
    <w:rsid w:val="000F777B"/>
    <w:rsid w:val="000F78A2"/>
    <w:rsid w:val="000F7F56"/>
    <w:rsid w:val="00100355"/>
    <w:rsid w:val="001007B7"/>
    <w:rsid w:val="0010160F"/>
    <w:rsid w:val="00101B1B"/>
    <w:rsid w:val="00102743"/>
    <w:rsid w:val="00103188"/>
    <w:rsid w:val="001034DB"/>
    <w:rsid w:val="00104246"/>
    <w:rsid w:val="00104670"/>
    <w:rsid w:val="001048BC"/>
    <w:rsid w:val="00104D3F"/>
    <w:rsid w:val="001056BC"/>
    <w:rsid w:val="00105977"/>
    <w:rsid w:val="00105C9A"/>
    <w:rsid w:val="00105DF8"/>
    <w:rsid w:val="001062A7"/>
    <w:rsid w:val="001071F1"/>
    <w:rsid w:val="001076EF"/>
    <w:rsid w:val="00110703"/>
    <w:rsid w:val="001107FB"/>
    <w:rsid w:val="001112F6"/>
    <w:rsid w:val="001123C3"/>
    <w:rsid w:val="0011248E"/>
    <w:rsid w:val="00112C94"/>
    <w:rsid w:val="00113755"/>
    <w:rsid w:val="001139C1"/>
    <w:rsid w:val="00114705"/>
    <w:rsid w:val="00115034"/>
    <w:rsid w:val="001157AA"/>
    <w:rsid w:val="001162DF"/>
    <w:rsid w:val="00116FB4"/>
    <w:rsid w:val="0011753D"/>
    <w:rsid w:val="0012055A"/>
    <w:rsid w:val="001208E9"/>
    <w:rsid w:val="001216BC"/>
    <w:rsid w:val="001217E4"/>
    <w:rsid w:val="00121BC6"/>
    <w:rsid w:val="001227B3"/>
    <w:rsid w:val="00122D29"/>
    <w:rsid w:val="00122F02"/>
    <w:rsid w:val="00123F89"/>
    <w:rsid w:val="00124B87"/>
    <w:rsid w:val="0012502D"/>
    <w:rsid w:val="00125331"/>
    <w:rsid w:val="00125B3E"/>
    <w:rsid w:val="00126102"/>
    <w:rsid w:val="001274CE"/>
    <w:rsid w:val="00130583"/>
    <w:rsid w:val="00130619"/>
    <w:rsid w:val="00131C76"/>
    <w:rsid w:val="00132681"/>
    <w:rsid w:val="00132E6C"/>
    <w:rsid w:val="001345A0"/>
    <w:rsid w:val="00134DCE"/>
    <w:rsid w:val="001359EE"/>
    <w:rsid w:val="00136101"/>
    <w:rsid w:val="001364F0"/>
    <w:rsid w:val="00136616"/>
    <w:rsid w:val="0013694F"/>
    <w:rsid w:val="00136CE2"/>
    <w:rsid w:val="001371B0"/>
    <w:rsid w:val="001372C8"/>
    <w:rsid w:val="00137FE2"/>
    <w:rsid w:val="00141027"/>
    <w:rsid w:val="0014131F"/>
    <w:rsid w:val="0014205C"/>
    <w:rsid w:val="00142C66"/>
    <w:rsid w:val="001435C6"/>
    <w:rsid w:val="001449B0"/>
    <w:rsid w:val="00144EBF"/>
    <w:rsid w:val="00144FBC"/>
    <w:rsid w:val="001450B0"/>
    <w:rsid w:val="001465EB"/>
    <w:rsid w:val="00146F6A"/>
    <w:rsid w:val="00146FC6"/>
    <w:rsid w:val="0014741A"/>
    <w:rsid w:val="001474CB"/>
    <w:rsid w:val="001475C6"/>
    <w:rsid w:val="0014783D"/>
    <w:rsid w:val="001479C2"/>
    <w:rsid w:val="00147DBB"/>
    <w:rsid w:val="0015051F"/>
    <w:rsid w:val="00150A4D"/>
    <w:rsid w:val="00151278"/>
    <w:rsid w:val="001512EC"/>
    <w:rsid w:val="001515BB"/>
    <w:rsid w:val="00151CB2"/>
    <w:rsid w:val="00151F0C"/>
    <w:rsid w:val="00151F3C"/>
    <w:rsid w:val="0015201E"/>
    <w:rsid w:val="0015337B"/>
    <w:rsid w:val="00153C8D"/>
    <w:rsid w:val="001547D8"/>
    <w:rsid w:val="00154BA3"/>
    <w:rsid w:val="00155120"/>
    <w:rsid w:val="00155486"/>
    <w:rsid w:val="001556D2"/>
    <w:rsid w:val="001558BE"/>
    <w:rsid w:val="00155D3A"/>
    <w:rsid w:val="00155DBC"/>
    <w:rsid w:val="00156450"/>
    <w:rsid w:val="00156B1E"/>
    <w:rsid w:val="00156D0B"/>
    <w:rsid w:val="00157513"/>
    <w:rsid w:val="00160634"/>
    <w:rsid w:val="001608EE"/>
    <w:rsid w:val="00160918"/>
    <w:rsid w:val="001614AE"/>
    <w:rsid w:val="001617FD"/>
    <w:rsid w:val="00161A52"/>
    <w:rsid w:val="00161AA2"/>
    <w:rsid w:val="0016346D"/>
    <w:rsid w:val="00163FF4"/>
    <w:rsid w:val="0016414E"/>
    <w:rsid w:val="001641B1"/>
    <w:rsid w:val="001643D7"/>
    <w:rsid w:val="001645A1"/>
    <w:rsid w:val="00164725"/>
    <w:rsid w:val="00166ADB"/>
    <w:rsid w:val="00166C0F"/>
    <w:rsid w:val="0016775F"/>
    <w:rsid w:val="00167838"/>
    <w:rsid w:val="0017162F"/>
    <w:rsid w:val="00171C27"/>
    <w:rsid w:val="001721D4"/>
    <w:rsid w:val="00172502"/>
    <w:rsid w:val="001727CE"/>
    <w:rsid w:val="0017444F"/>
    <w:rsid w:val="001745A5"/>
    <w:rsid w:val="001745E6"/>
    <w:rsid w:val="00174710"/>
    <w:rsid w:val="00174B58"/>
    <w:rsid w:val="00175BCB"/>
    <w:rsid w:val="00176B52"/>
    <w:rsid w:val="001772A1"/>
    <w:rsid w:val="00177C6F"/>
    <w:rsid w:val="00181104"/>
    <w:rsid w:val="001811A8"/>
    <w:rsid w:val="00181F44"/>
    <w:rsid w:val="0018350A"/>
    <w:rsid w:val="0018361D"/>
    <w:rsid w:val="00183974"/>
    <w:rsid w:val="00184AB0"/>
    <w:rsid w:val="001864F2"/>
    <w:rsid w:val="0018661C"/>
    <w:rsid w:val="00186AB6"/>
    <w:rsid w:val="0018764E"/>
    <w:rsid w:val="00187650"/>
    <w:rsid w:val="00187ABF"/>
    <w:rsid w:val="00187F81"/>
    <w:rsid w:val="00190A54"/>
    <w:rsid w:val="00191022"/>
    <w:rsid w:val="00191083"/>
    <w:rsid w:val="001916C6"/>
    <w:rsid w:val="00191DB2"/>
    <w:rsid w:val="001923FE"/>
    <w:rsid w:val="0019318F"/>
    <w:rsid w:val="001933E9"/>
    <w:rsid w:val="00193A9D"/>
    <w:rsid w:val="0019672D"/>
    <w:rsid w:val="00196830"/>
    <w:rsid w:val="00196C32"/>
    <w:rsid w:val="00196ECA"/>
    <w:rsid w:val="00197232"/>
    <w:rsid w:val="0019726A"/>
    <w:rsid w:val="00197691"/>
    <w:rsid w:val="001A06B7"/>
    <w:rsid w:val="001A11A2"/>
    <w:rsid w:val="001A1744"/>
    <w:rsid w:val="001A3B4A"/>
    <w:rsid w:val="001A4017"/>
    <w:rsid w:val="001A4094"/>
    <w:rsid w:val="001A4430"/>
    <w:rsid w:val="001A44E2"/>
    <w:rsid w:val="001A4AE7"/>
    <w:rsid w:val="001A5147"/>
    <w:rsid w:val="001A5FE3"/>
    <w:rsid w:val="001A6A5A"/>
    <w:rsid w:val="001A7151"/>
    <w:rsid w:val="001B067C"/>
    <w:rsid w:val="001B069D"/>
    <w:rsid w:val="001B080B"/>
    <w:rsid w:val="001B091E"/>
    <w:rsid w:val="001B1BE7"/>
    <w:rsid w:val="001B1D04"/>
    <w:rsid w:val="001B242D"/>
    <w:rsid w:val="001B2D1E"/>
    <w:rsid w:val="001B2F05"/>
    <w:rsid w:val="001B3142"/>
    <w:rsid w:val="001B3340"/>
    <w:rsid w:val="001B3A47"/>
    <w:rsid w:val="001B3BFD"/>
    <w:rsid w:val="001B3ECD"/>
    <w:rsid w:val="001B41A2"/>
    <w:rsid w:val="001B46F8"/>
    <w:rsid w:val="001B4718"/>
    <w:rsid w:val="001B567F"/>
    <w:rsid w:val="001B58F9"/>
    <w:rsid w:val="001B6377"/>
    <w:rsid w:val="001B64F1"/>
    <w:rsid w:val="001B6A2B"/>
    <w:rsid w:val="001B6B4C"/>
    <w:rsid w:val="001B6BDC"/>
    <w:rsid w:val="001B6F0D"/>
    <w:rsid w:val="001B71EB"/>
    <w:rsid w:val="001B72E1"/>
    <w:rsid w:val="001C0B73"/>
    <w:rsid w:val="001C13A9"/>
    <w:rsid w:val="001C1485"/>
    <w:rsid w:val="001C1499"/>
    <w:rsid w:val="001C21E7"/>
    <w:rsid w:val="001C2261"/>
    <w:rsid w:val="001C2A46"/>
    <w:rsid w:val="001C3119"/>
    <w:rsid w:val="001C379C"/>
    <w:rsid w:val="001C526E"/>
    <w:rsid w:val="001C640F"/>
    <w:rsid w:val="001C6A11"/>
    <w:rsid w:val="001C6DE3"/>
    <w:rsid w:val="001C6E3A"/>
    <w:rsid w:val="001C6E3E"/>
    <w:rsid w:val="001C6E8E"/>
    <w:rsid w:val="001C70C2"/>
    <w:rsid w:val="001C7636"/>
    <w:rsid w:val="001C7AFB"/>
    <w:rsid w:val="001D0AD1"/>
    <w:rsid w:val="001D10BC"/>
    <w:rsid w:val="001D11D7"/>
    <w:rsid w:val="001D167E"/>
    <w:rsid w:val="001D1CE3"/>
    <w:rsid w:val="001D1CEA"/>
    <w:rsid w:val="001D2DB5"/>
    <w:rsid w:val="001D47D2"/>
    <w:rsid w:val="001D48D6"/>
    <w:rsid w:val="001D4CA8"/>
    <w:rsid w:val="001D5C07"/>
    <w:rsid w:val="001D6B51"/>
    <w:rsid w:val="001D7AEC"/>
    <w:rsid w:val="001E004B"/>
    <w:rsid w:val="001E178E"/>
    <w:rsid w:val="001E18B3"/>
    <w:rsid w:val="001E1B37"/>
    <w:rsid w:val="001E2751"/>
    <w:rsid w:val="001E3636"/>
    <w:rsid w:val="001E548F"/>
    <w:rsid w:val="001E54BD"/>
    <w:rsid w:val="001E58EA"/>
    <w:rsid w:val="001E5937"/>
    <w:rsid w:val="001E5BE3"/>
    <w:rsid w:val="001E5EEB"/>
    <w:rsid w:val="001E6341"/>
    <w:rsid w:val="001E6F3A"/>
    <w:rsid w:val="001E73BE"/>
    <w:rsid w:val="001E79E9"/>
    <w:rsid w:val="001F039C"/>
    <w:rsid w:val="001F0AC7"/>
    <w:rsid w:val="001F0E56"/>
    <w:rsid w:val="001F0E76"/>
    <w:rsid w:val="001F125C"/>
    <w:rsid w:val="001F1B16"/>
    <w:rsid w:val="001F1D63"/>
    <w:rsid w:val="001F24D6"/>
    <w:rsid w:val="001F2624"/>
    <w:rsid w:val="001F2710"/>
    <w:rsid w:val="001F296C"/>
    <w:rsid w:val="001F2AEA"/>
    <w:rsid w:val="001F2ED8"/>
    <w:rsid w:val="001F2F96"/>
    <w:rsid w:val="001F3630"/>
    <w:rsid w:val="001F38AC"/>
    <w:rsid w:val="001F43DD"/>
    <w:rsid w:val="001F4C6F"/>
    <w:rsid w:val="001F4C75"/>
    <w:rsid w:val="001F4C97"/>
    <w:rsid w:val="001F54CC"/>
    <w:rsid w:val="001F55C8"/>
    <w:rsid w:val="001F58C5"/>
    <w:rsid w:val="001F6C4C"/>
    <w:rsid w:val="001F756C"/>
    <w:rsid w:val="001F7923"/>
    <w:rsid w:val="002001CD"/>
    <w:rsid w:val="002003A3"/>
    <w:rsid w:val="00200498"/>
    <w:rsid w:val="002004CE"/>
    <w:rsid w:val="002013A0"/>
    <w:rsid w:val="00201A95"/>
    <w:rsid w:val="00201DC3"/>
    <w:rsid w:val="0020226B"/>
    <w:rsid w:val="00202600"/>
    <w:rsid w:val="00202BBF"/>
    <w:rsid w:val="002037D7"/>
    <w:rsid w:val="00203F43"/>
    <w:rsid w:val="002049F2"/>
    <w:rsid w:val="00204F70"/>
    <w:rsid w:val="00205043"/>
    <w:rsid w:val="00205153"/>
    <w:rsid w:val="0020543B"/>
    <w:rsid w:val="00205732"/>
    <w:rsid w:val="00205D60"/>
    <w:rsid w:val="00205ED7"/>
    <w:rsid w:val="002069ED"/>
    <w:rsid w:val="00206DB5"/>
    <w:rsid w:val="00207353"/>
    <w:rsid w:val="00210206"/>
    <w:rsid w:val="002103AD"/>
    <w:rsid w:val="002106B1"/>
    <w:rsid w:val="00212FE8"/>
    <w:rsid w:val="002131E3"/>
    <w:rsid w:val="0021379A"/>
    <w:rsid w:val="00213959"/>
    <w:rsid w:val="00213DF8"/>
    <w:rsid w:val="002141A5"/>
    <w:rsid w:val="002145FC"/>
    <w:rsid w:val="00214C7A"/>
    <w:rsid w:val="0021500A"/>
    <w:rsid w:val="002150D2"/>
    <w:rsid w:val="0021558A"/>
    <w:rsid w:val="0021568E"/>
    <w:rsid w:val="00215721"/>
    <w:rsid w:val="00215D1F"/>
    <w:rsid w:val="0021626D"/>
    <w:rsid w:val="00216C7F"/>
    <w:rsid w:val="00216E66"/>
    <w:rsid w:val="00220152"/>
    <w:rsid w:val="00221687"/>
    <w:rsid w:val="00221DC4"/>
    <w:rsid w:val="00221DE6"/>
    <w:rsid w:val="002221E3"/>
    <w:rsid w:val="002230BF"/>
    <w:rsid w:val="0022345D"/>
    <w:rsid w:val="00223D81"/>
    <w:rsid w:val="00224030"/>
    <w:rsid w:val="00224254"/>
    <w:rsid w:val="00226018"/>
    <w:rsid w:val="002267D4"/>
    <w:rsid w:val="00227473"/>
    <w:rsid w:val="002279A2"/>
    <w:rsid w:val="002311AC"/>
    <w:rsid w:val="00231423"/>
    <w:rsid w:val="00231F52"/>
    <w:rsid w:val="002322BE"/>
    <w:rsid w:val="002323B7"/>
    <w:rsid w:val="00232464"/>
    <w:rsid w:val="002328DA"/>
    <w:rsid w:val="00232AD9"/>
    <w:rsid w:val="00232E92"/>
    <w:rsid w:val="002330AF"/>
    <w:rsid w:val="00233454"/>
    <w:rsid w:val="002335DE"/>
    <w:rsid w:val="00233E5A"/>
    <w:rsid w:val="00234632"/>
    <w:rsid w:val="00234739"/>
    <w:rsid w:val="0023486C"/>
    <w:rsid w:val="00234E71"/>
    <w:rsid w:val="00235507"/>
    <w:rsid w:val="00235B59"/>
    <w:rsid w:val="00236259"/>
    <w:rsid w:val="002362DC"/>
    <w:rsid w:val="002369C5"/>
    <w:rsid w:val="00236DA4"/>
    <w:rsid w:val="002376AF"/>
    <w:rsid w:val="0023778A"/>
    <w:rsid w:val="00240053"/>
    <w:rsid w:val="00240171"/>
    <w:rsid w:val="00240456"/>
    <w:rsid w:val="00241AE7"/>
    <w:rsid w:val="00242074"/>
    <w:rsid w:val="00242CE1"/>
    <w:rsid w:val="0024357E"/>
    <w:rsid w:val="0024360A"/>
    <w:rsid w:val="00243688"/>
    <w:rsid w:val="00243A16"/>
    <w:rsid w:val="0024403E"/>
    <w:rsid w:val="002449C8"/>
    <w:rsid w:val="00244AF1"/>
    <w:rsid w:val="00244DAD"/>
    <w:rsid w:val="002455D1"/>
    <w:rsid w:val="00245719"/>
    <w:rsid w:val="002466F8"/>
    <w:rsid w:val="00247635"/>
    <w:rsid w:val="00247BF3"/>
    <w:rsid w:val="00247D80"/>
    <w:rsid w:val="00250C10"/>
    <w:rsid w:val="00252A19"/>
    <w:rsid w:val="00252B70"/>
    <w:rsid w:val="00252B82"/>
    <w:rsid w:val="00253130"/>
    <w:rsid w:val="00253893"/>
    <w:rsid w:val="00253E28"/>
    <w:rsid w:val="0025415F"/>
    <w:rsid w:val="002542AA"/>
    <w:rsid w:val="00254748"/>
    <w:rsid w:val="002548B5"/>
    <w:rsid w:val="002549C4"/>
    <w:rsid w:val="00254CE3"/>
    <w:rsid w:val="002561A2"/>
    <w:rsid w:val="002562C4"/>
    <w:rsid w:val="00256986"/>
    <w:rsid w:val="00256B57"/>
    <w:rsid w:val="00257B0C"/>
    <w:rsid w:val="00257E09"/>
    <w:rsid w:val="0026028F"/>
    <w:rsid w:val="002605ED"/>
    <w:rsid w:val="002609DD"/>
    <w:rsid w:val="00261217"/>
    <w:rsid w:val="002615F1"/>
    <w:rsid w:val="00261697"/>
    <w:rsid w:val="0026228E"/>
    <w:rsid w:val="00262A4E"/>
    <w:rsid w:val="00262C41"/>
    <w:rsid w:val="00263E2C"/>
    <w:rsid w:val="00264208"/>
    <w:rsid w:val="00265672"/>
    <w:rsid w:val="00266585"/>
    <w:rsid w:val="002668F9"/>
    <w:rsid w:val="002670C6"/>
    <w:rsid w:val="0026755F"/>
    <w:rsid w:val="00270D2B"/>
    <w:rsid w:val="0027155C"/>
    <w:rsid w:val="002717A6"/>
    <w:rsid w:val="00271B4A"/>
    <w:rsid w:val="00271E6E"/>
    <w:rsid w:val="00271F2D"/>
    <w:rsid w:val="00272300"/>
    <w:rsid w:val="00272361"/>
    <w:rsid w:val="00272E39"/>
    <w:rsid w:val="00273195"/>
    <w:rsid w:val="00274099"/>
    <w:rsid w:val="002746CD"/>
    <w:rsid w:val="00275010"/>
    <w:rsid w:val="00275239"/>
    <w:rsid w:val="00275CE7"/>
    <w:rsid w:val="00275E49"/>
    <w:rsid w:val="00276044"/>
    <w:rsid w:val="002762A3"/>
    <w:rsid w:val="00277225"/>
    <w:rsid w:val="00277231"/>
    <w:rsid w:val="002778A4"/>
    <w:rsid w:val="00277C01"/>
    <w:rsid w:val="00280268"/>
    <w:rsid w:val="00280BAB"/>
    <w:rsid w:val="00280BB9"/>
    <w:rsid w:val="00280DDB"/>
    <w:rsid w:val="00281655"/>
    <w:rsid w:val="00281E89"/>
    <w:rsid w:val="00284B01"/>
    <w:rsid w:val="00284EA7"/>
    <w:rsid w:val="00284F44"/>
    <w:rsid w:val="00284F5F"/>
    <w:rsid w:val="002855FA"/>
    <w:rsid w:val="002859D5"/>
    <w:rsid w:val="00285DD5"/>
    <w:rsid w:val="00286286"/>
    <w:rsid w:val="002862A1"/>
    <w:rsid w:val="0028669A"/>
    <w:rsid w:val="002869A0"/>
    <w:rsid w:val="002905FD"/>
    <w:rsid w:val="0029124C"/>
    <w:rsid w:val="0029268F"/>
    <w:rsid w:val="00293BE8"/>
    <w:rsid w:val="00293C24"/>
    <w:rsid w:val="00294B90"/>
    <w:rsid w:val="00295BBA"/>
    <w:rsid w:val="00295E3E"/>
    <w:rsid w:val="00296C89"/>
    <w:rsid w:val="00296DB5"/>
    <w:rsid w:val="00296E27"/>
    <w:rsid w:val="002979C0"/>
    <w:rsid w:val="00297B41"/>
    <w:rsid w:val="002A0AF5"/>
    <w:rsid w:val="002A126C"/>
    <w:rsid w:val="002A13D8"/>
    <w:rsid w:val="002A158F"/>
    <w:rsid w:val="002A1CCA"/>
    <w:rsid w:val="002A2559"/>
    <w:rsid w:val="002A28A1"/>
    <w:rsid w:val="002A348E"/>
    <w:rsid w:val="002A3976"/>
    <w:rsid w:val="002A3DCD"/>
    <w:rsid w:val="002A44C9"/>
    <w:rsid w:val="002A4652"/>
    <w:rsid w:val="002A46ED"/>
    <w:rsid w:val="002A496E"/>
    <w:rsid w:val="002A49BF"/>
    <w:rsid w:val="002A5122"/>
    <w:rsid w:val="002A52C5"/>
    <w:rsid w:val="002A600E"/>
    <w:rsid w:val="002A6533"/>
    <w:rsid w:val="002A7407"/>
    <w:rsid w:val="002A74E6"/>
    <w:rsid w:val="002B06E6"/>
    <w:rsid w:val="002B1B4B"/>
    <w:rsid w:val="002B1C08"/>
    <w:rsid w:val="002B2AC8"/>
    <w:rsid w:val="002B3256"/>
    <w:rsid w:val="002B3E33"/>
    <w:rsid w:val="002B4963"/>
    <w:rsid w:val="002B4B5B"/>
    <w:rsid w:val="002B4BF7"/>
    <w:rsid w:val="002B4C87"/>
    <w:rsid w:val="002B4E11"/>
    <w:rsid w:val="002B5767"/>
    <w:rsid w:val="002B57C3"/>
    <w:rsid w:val="002B60D7"/>
    <w:rsid w:val="002B62EE"/>
    <w:rsid w:val="002B63FD"/>
    <w:rsid w:val="002B6509"/>
    <w:rsid w:val="002B6B08"/>
    <w:rsid w:val="002B7024"/>
    <w:rsid w:val="002B7300"/>
    <w:rsid w:val="002B7986"/>
    <w:rsid w:val="002C0451"/>
    <w:rsid w:val="002C053E"/>
    <w:rsid w:val="002C0A94"/>
    <w:rsid w:val="002C0CAB"/>
    <w:rsid w:val="002C0CDC"/>
    <w:rsid w:val="002C17D0"/>
    <w:rsid w:val="002C228A"/>
    <w:rsid w:val="002C241C"/>
    <w:rsid w:val="002C28BB"/>
    <w:rsid w:val="002C2D82"/>
    <w:rsid w:val="002C3182"/>
    <w:rsid w:val="002C4F7A"/>
    <w:rsid w:val="002C66E4"/>
    <w:rsid w:val="002C68B7"/>
    <w:rsid w:val="002C69D6"/>
    <w:rsid w:val="002C7146"/>
    <w:rsid w:val="002C71BC"/>
    <w:rsid w:val="002C7B37"/>
    <w:rsid w:val="002C7F1C"/>
    <w:rsid w:val="002D0AD9"/>
    <w:rsid w:val="002D15B6"/>
    <w:rsid w:val="002D1AA9"/>
    <w:rsid w:val="002D2EC6"/>
    <w:rsid w:val="002D340B"/>
    <w:rsid w:val="002D3F23"/>
    <w:rsid w:val="002D409E"/>
    <w:rsid w:val="002D42F7"/>
    <w:rsid w:val="002D478E"/>
    <w:rsid w:val="002D5068"/>
    <w:rsid w:val="002D5C05"/>
    <w:rsid w:val="002D5F0E"/>
    <w:rsid w:val="002D6453"/>
    <w:rsid w:val="002D6459"/>
    <w:rsid w:val="002D6A0C"/>
    <w:rsid w:val="002D6AFC"/>
    <w:rsid w:val="002D6D17"/>
    <w:rsid w:val="002D7424"/>
    <w:rsid w:val="002D791D"/>
    <w:rsid w:val="002E0753"/>
    <w:rsid w:val="002E1570"/>
    <w:rsid w:val="002E1AB0"/>
    <w:rsid w:val="002E1CE0"/>
    <w:rsid w:val="002E1E07"/>
    <w:rsid w:val="002E2B0A"/>
    <w:rsid w:val="002E3212"/>
    <w:rsid w:val="002E3F8B"/>
    <w:rsid w:val="002E4633"/>
    <w:rsid w:val="002E49A7"/>
    <w:rsid w:val="002E50C1"/>
    <w:rsid w:val="002E5916"/>
    <w:rsid w:val="002E66F7"/>
    <w:rsid w:val="002E693A"/>
    <w:rsid w:val="002E6BC9"/>
    <w:rsid w:val="002E6DD2"/>
    <w:rsid w:val="002F05A3"/>
    <w:rsid w:val="002F0DE6"/>
    <w:rsid w:val="002F0EBD"/>
    <w:rsid w:val="002F132E"/>
    <w:rsid w:val="002F196B"/>
    <w:rsid w:val="002F1C29"/>
    <w:rsid w:val="002F1F39"/>
    <w:rsid w:val="002F26C3"/>
    <w:rsid w:val="002F2B72"/>
    <w:rsid w:val="002F30A0"/>
    <w:rsid w:val="002F3715"/>
    <w:rsid w:val="002F3798"/>
    <w:rsid w:val="002F4139"/>
    <w:rsid w:val="002F497F"/>
    <w:rsid w:val="002F5ACB"/>
    <w:rsid w:val="002F60E9"/>
    <w:rsid w:val="002F6368"/>
    <w:rsid w:val="002F6533"/>
    <w:rsid w:val="002F68F7"/>
    <w:rsid w:val="002F6CFC"/>
    <w:rsid w:val="002F7BCB"/>
    <w:rsid w:val="0030054C"/>
    <w:rsid w:val="00300815"/>
    <w:rsid w:val="00300E28"/>
    <w:rsid w:val="00300FCD"/>
    <w:rsid w:val="00301A25"/>
    <w:rsid w:val="00302850"/>
    <w:rsid w:val="00303090"/>
    <w:rsid w:val="0030337D"/>
    <w:rsid w:val="00303A87"/>
    <w:rsid w:val="00303B13"/>
    <w:rsid w:val="003045C1"/>
    <w:rsid w:val="00304A0C"/>
    <w:rsid w:val="00305B2D"/>
    <w:rsid w:val="00306344"/>
    <w:rsid w:val="00307290"/>
    <w:rsid w:val="003075A7"/>
    <w:rsid w:val="003103AB"/>
    <w:rsid w:val="003107B6"/>
    <w:rsid w:val="0031081C"/>
    <w:rsid w:val="0031095F"/>
    <w:rsid w:val="00311803"/>
    <w:rsid w:val="00311B52"/>
    <w:rsid w:val="0031208B"/>
    <w:rsid w:val="00312483"/>
    <w:rsid w:val="00312D1E"/>
    <w:rsid w:val="003137F3"/>
    <w:rsid w:val="003142A6"/>
    <w:rsid w:val="003144F6"/>
    <w:rsid w:val="003150FC"/>
    <w:rsid w:val="00315B90"/>
    <w:rsid w:val="0031661F"/>
    <w:rsid w:val="00316C82"/>
    <w:rsid w:val="0031715B"/>
    <w:rsid w:val="0031740E"/>
    <w:rsid w:val="003177FE"/>
    <w:rsid w:val="00317C82"/>
    <w:rsid w:val="00320388"/>
    <w:rsid w:val="003215C8"/>
    <w:rsid w:val="00321E03"/>
    <w:rsid w:val="00322BA3"/>
    <w:rsid w:val="00323024"/>
    <w:rsid w:val="0032392E"/>
    <w:rsid w:val="00324AAF"/>
    <w:rsid w:val="00324B81"/>
    <w:rsid w:val="00324E2B"/>
    <w:rsid w:val="003258E8"/>
    <w:rsid w:val="00325F00"/>
    <w:rsid w:val="00326161"/>
    <w:rsid w:val="003263DD"/>
    <w:rsid w:val="00326FC8"/>
    <w:rsid w:val="0032792E"/>
    <w:rsid w:val="00327A07"/>
    <w:rsid w:val="003302AA"/>
    <w:rsid w:val="003306D8"/>
    <w:rsid w:val="003309CF"/>
    <w:rsid w:val="00330CB4"/>
    <w:rsid w:val="0033115B"/>
    <w:rsid w:val="00331254"/>
    <w:rsid w:val="00331C49"/>
    <w:rsid w:val="003331FE"/>
    <w:rsid w:val="0033330C"/>
    <w:rsid w:val="00333AE5"/>
    <w:rsid w:val="003343B0"/>
    <w:rsid w:val="0033459D"/>
    <w:rsid w:val="0033632B"/>
    <w:rsid w:val="003365FF"/>
    <w:rsid w:val="0033720C"/>
    <w:rsid w:val="00337F32"/>
    <w:rsid w:val="00340E3D"/>
    <w:rsid w:val="003414F6"/>
    <w:rsid w:val="003417A7"/>
    <w:rsid w:val="00342060"/>
    <w:rsid w:val="003425D5"/>
    <w:rsid w:val="003437F6"/>
    <w:rsid w:val="0034414D"/>
    <w:rsid w:val="00345419"/>
    <w:rsid w:val="003455C3"/>
    <w:rsid w:val="00345F4A"/>
    <w:rsid w:val="00346314"/>
    <w:rsid w:val="00346D4A"/>
    <w:rsid w:val="00346DED"/>
    <w:rsid w:val="003473C2"/>
    <w:rsid w:val="003479B4"/>
    <w:rsid w:val="00347C67"/>
    <w:rsid w:val="00347D46"/>
    <w:rsid w:val="00347F66"/>
    <w:rsid w:val="003502A3"/>
    <w:rsid w:val="00350BC1"/>
    <w:rsid w:val="00350E59"/>
    <w:rsid w:val="0035159F"/>
    <w:rsid w:val="0035160A"/>
    <w:rsid w:val="003523CA"/>
    <w:rsid w:val="0035253A"/>
    <w:rsid w:val="003527E4"/>
    <w:rsid w:val="00352C6E"/>
    <w:rsid w:val="003532D0"/>
    <w:rsid w:val="0035363E"/>
    <w:rsid w:val="0035373B"/>
    <w:rsid w:val="0035377E"/>
    <w:rsid w:val="003538AE"/>
    <w:rsid w:val="00353987"/>
    <w:rsid w:val="00353FDA"/>
    <w:rsid w:val="00354810"/>
    <w:rsid w:val="00354CAC"/>
    <w:rsid w:val="00355078"/>
    <w:rsid w:val="003554E2"/>
    <w:rsid w:val="003556C6"/>
    <w:rsid w:val="003558A9"/>
    <w:rsid w:val="00357E50"/>
    <w:rsid w:val="00357FEA"/>
    <w:rsid w:val="0036088D"/>
    <w:rsid w:val="00360A08"/>
    <w:rsid w:val="00360A49"/>
    <w:rsid w:val="003616A8"/>
    <w:rsid w:val="00362060"/>
    <w:rsid w:val="00362306"/>
    <w:rsid w:val="00362DDF"/>
    <w:rsid w:val="00362F90"/>
    <w:rsid w:val="003631F9"/>
    <w:rsid w:val="00363CAD"/>
    <w:rsid w:val="00363DF9"/>
    <w:rsid w:val="00364FA6"/>
    <w:rsid w:val="00365951"/>
    <w:rsid w:val="00365D53"/>
    <w:rsid w:val="00366101"/>
    <w:rsid w:val="0036646D"/>
    <w:rsid w:val="0036677B"/>
    <w:rsid w:val="003667D8"/>
    <w:rsid w:val="003675EC"/>
    <w:rsid w:val="003703D6"/>
    <w:rsid w:val="003717E3"/>
    <w:rsid w:val="003718E0"/>
    <w:rsid w:val="00371A76"/>
    <w:rsid w:val="00371DEA"/>
    <w:rsid w:val="003722C6"/>
    <w:rsid w:val="003726D0"/>
    <w:rsid w:val="00373197"/>
    <w:rsid w:val="00373288"/>
    <w:rsid w:val="003735D2"/>
    <w:rsid w:val="003736EE"/>
    <w:rsid w:val="00373D31"/>
    <w:rsid w:val="00374648"/>
    <w:rsid w:val="00375979"/>
    <w:rsid w:val="00375FE5"/>
    <w:rsid w:val="00380DFD"/>
    <w:rsid w:val="00380EF5"/>
    <w:rsid w:val="00380FF0"/>
    <w:rsid w:val="0038182F"/>
    <w:rsid w:val="00382828"/>
    <w:rsid w:val="0038334D"/>
    <w:rsid w:val="0038372B"/>
    <w:rsid w:val="00383809"/>
    <w:rsid w:val="00383A12"/>
    <w:rsid w:val="00383B83"/>
    <w:rsid w:val="00384403"/>
    <w:rsid w:val="00384ACE"/>
    <w:rsid w:val="003860F9"/>
    <w:rsid w:val="00386112"/>
    <w:rsid w:val="00386202"/>
    <w:rsid w:val="00387CBB"/>
    <w:rsid w:val="00387F9C"/>
    <w:rsid w:val="00390240"/>
    <w:rsid w:val="003902A3"/>
    <w:rsid w:val="003902CC"/>
    <w:rsid w:val="00390729"/>
    <w:rsid w:val="00390766"/>
    <w:rsid w:val="00390B46"/>
    <w:rsid w:val="00390D44"/>
    <w:rsid w:val="00390DEB"/>
    <w:rsid w:val="00391604"/>
    <w:rsid w:val="0039178D"/>
    <w:rsid w:val="00392A21"/>
    <w:rsid w:val="0039346E"/>
    <w:rsid w:val="0039382D"/>
    <w:rsid w:val="00393D35"/>
    <w:rsid w:val="00393D85"/>
    <w:rsid w:val="00394039"/>
    <w:rsid w:val="00394A94"/>
    <w:rsid w:val="00394B90"/>
    <w:rsid w:val="00394CB6"/>
    <w:rsid w:val="00394F54"/>
    <w:rsid w:val="00395661"/>
    <w:rsid w:val="003959BB"/>
    <w:rsid w:val="00395EF9"/>
    <w:rsid w:val="0039605C"/>
    <w:rsid w:val="00396125"/>
    <w:rsid w:val="00396259"/>
    <w:rsid w:val="00396549"/>
    <w:rsid w:val="0039665D"/>
    <w:rsid w:val="00396727"/>
    <w:rsid w:val="00397800"/>
    <w:rsid w:val="00397C46"/>
    <w:rsid w:val="00397CE9"/>
    <w:rsid w:val="003A00E4"/>
    <w:rsid w:val="003A15DB"/>
    <w:rsid w:val="003A1A2D"/>
    <w:rsid w:val="003A1C8C"/>
    <w:rsid w:val="003A1F20"/>
    <w:rsid w:val="003A264F"/>
    <w:rsid w:val="003A3CD2"/>
    <w:rsid w:val="003A3FD6"/>
    <w:rsid w:val="003A40BE"/>
    <w:rsid w:val="003A41EA"/>
    <w:rsid w:val="003A4588"/>
    <w:rsid w:val="003A4695"/>
    <w:rsid w:val="003A49BF"/>
    <w:rsid w:val="003A5634"/>
    <w:rsid w:val="003A57AF"/>
    <w:rsid w:val="003A5FCD"/>
    <w:rsid w:val="003A6305"/>
    <w:rsid w:val="003A7B83"/>
    <w:rsid w:val="003B113B"/>
    <w:rsid w:val="003B13F4"/>
    <w:rsid w:val="003B1CB3"/>
    <w:rsid w:val="003B2E17"/>
    <w:rsid w:val="003B3B94"/>
    <w:rsid w:val="003B40CF"/>
    <w:rsid w:val="003B56FF"/>
    <w:rsid w:val="003B5E25"/>
    <w:rsid w:val="003B632A"/>
    <w:rsid w:val="003B6AD2"/>
    <w:rsid w:val="003B7990"/>
    <w:rsid w:val="003B7DDF"/>
    <w:rsid w:val="003B7ECA"/>
    <w:rsid w:val="003C10A5"/>
    <w:rsid w:val="003C1AEA"/>
    <w:rsid w:val="003C1D55"/>
    <w:rsid w:val="003C2593"/>
    <w:rsid w:val="003C266B"/>
    <w:rsid w:val="003C3159"/>
    <w:rsid w:val="003C3309"/>
    <w:rsid w:val="003C39DD"/>
    <w:rsid w:val="003C58C8"/>
    <w:rsid w:val="003C782C"/>
    <w:rsid w:val="003C7A4B"/>
    <w:rsid w:val="003C7D22"/>
    <w:rsid w:val="003D0AA7"/>
    <w:rsid w:val="003D0ABD"/>
    <w:rsid w:val="003D13CB"/>
    <w:rsid w:val="003D1523"/>
    <w:rsid w:val="003D28E9"/>
    <w:rsid w:val="003D2907"/>
    <w:rsid w:val="003D2A8D"/>
    <w:rsid w:val="003D2CF9"/>
    <w:rsid w:val="003D321B"/>
    <w:rsid w:val="003D3D1D"/>
    <w:rsid w:val="003D4329"/>
    <w:rsid w:val="003D5C27"/>
    <w:rsid w:val="003D5EF8"/>
    <w:rsid w:val="003D7673"/>
    <w:rsid w:val="003E0168"/>
    <w:rsid w:val="003E02BD"/>
    <w:rsid w:val="003E0422"/>
    <w:rsid w:val="003E04D0"/>
    <w:rsid w:val="003E04E6"/>
    <w:rsid w:val="003E19E5"/>
    <w:rsid w:val="003E2414"/>
    <w:rsid w:val="003E24CF"/>
    <w:rsid w:val="003E262C"/>
    <w:rsid w:val="003E2844"/>
    <w:rsid w:val="003E29D6"/>
    <w:rsid w:val="003E2BD6"/>
    <w:rsid w:val="003E2DDF"/>
    <w:rsid w:val="003E2F50"/>
    <w:rsid w:val="003E31E0"/>
    <w:rsid w:val="003E3662"/>
    <w:rsid w:val="003E41CE"/>
    <w:rsid w:val="003E4278"/>
    <w:rsid w:val="003E484B"/>
    <w:rsid w:val="003E5653"/>
    <w:rsid w:val="003E57D0"/>
    <w:rsid w:val="003E5CD7"/>
    <w:rsid w:val="003E6D75"/>
    <w:rsid w:val="003E746D"/>
    <w:rsid w:val="003E7878"/>
    <w:rsid w:val="003F0B78"/>
    <w:rsid w:val="003F15A5"/>
    <w:rsid w:val="003F1EF9"/>
    <w:rsid w:val="003F2D10"/>
    <w:rsid w:val="003F2D6C"/>
    <w:rsid w:val="003F3FB8"/>
    <w:rsid w:val="003F445A"/>
    <w:rsid w:val="003F46CD"/>
    <w:rsid w:val="003F5043"/>
    <w:rsid w:val="003F5708"/>
    <w:rsid w:val="003F57B3"/>
    <w:rsid w:val="003F5803"/>
    <w:rsid w:val="003F5895"/>
    <w:rsid w:val="003F5926"/>
    <w:rsid w:val="003F6185"/>
    <w:rsid w:val="003F6B0F"/>
    <w:rsid w:val="003F6F5D"/>
    <w:rsid w:val="003F79F3"/>
    <w:rsid w:val="003F7C1C"/>
    <w:rsid w:val="003F7D91"/>
    <w:rsid w:val="00400474"/>
    <w:rsid w:val="00400550"/>
    <w:rsid w:val="00401640"/>
    <w:rsid w:val="00401F7B"/>
    <w:rsid w:val="0040202D"/>
    <w:rsid w:val="00402659"/>
    <w:rsid w:val="00402712"/>
    <w:rsid w:val="00403125"/>
    <w:rsid w:val="0040364D"/>
    <w:rsid w:val="004038C7"/>
    <w:rsid w:val="00403E4D"/>
    <w:rsid w:val="00404691"/>
    <w:rsid w:val="004047C5"/>
    <w:rsid w:val="0040499B"/>
    <w:rsid w:val="004049A3"/>
    <w:rsid w:val="00404B43"/>
    <w:rsid w:val="004051F2"/>
    <w:rsid w:val="004055B4"/>
    <w:rsid w:val="00405E89"/>
    <w:rsid w:val="0040623E"/>
    <w:rsid w:val="00406978"/>
    <w:rsid w:val="00406C47"/>
    <w:rsid w:val="00407063"/>
    <w:rsid w:val="00407998"/>
    <w:rsid w:val="00407AEF"/>
    <w:rsid w:val="00407EAC"/>
    <w:rsid w:val="004107E5"/>
    <w:rsid w:val="00410B1D"/>
    <w:rsid w:val="00411064"/>
    <w:rsid w:val="004113C9"/>
    <w:rsid w:val="00411D5A"/>
    <w:rsid w:val="004122D0"/>
    <w:rsid w:val="004124D1"/>
    <w:rsid w:val="0041300C"/>
    <w:rsid w:val="004141EB"/>
    <w:rsid w:val="0041510D"/>
    <w:rsid w:val="0041565D"/>
    <w:rsid w:val="00416C29"/>
    <w:rsid w:val="004173E9"/>
    <w:rsid w:val="0041744D"/>
    <w:rsid w:val="00417563"/>
    <w:rsid w:val="00417C3A"/>
    <w:rsid w:val="00420141"/>
    <w:rsid w:val="004202AB"/>
    <w:rsid w:val="00420B21"/>
    <w:rsid w:val="00420D93"/>
    <w:rsid w:val="00420E11"/>
    <w:rsid w:val="0042157B"/>
    <w:rsid w:val="004216E8"/>
    <w:rsid w:val="00422049"/>
    <w:rsid w:val="0042245F"/>
    <w:rsid w:val="004224CF"/>
    <w:rsid w:val="00422D61"/>
    <w:rsid w:val="00423F96"/>
    <w:rsid w:val="00424422"/>
    <w:rsid w:val="00424AE6"/>
    <w:rsid w:val="00424DD8"/>
    <w:rsid w:val="00424DE5"/>
    <w:rsid w:val="00425AA1"/>
    <w:rsid w:val="00426171"/>
    <w:rsid w:val="00426607"/>
    <w:rsid w:val="004277E8"/>
    <w:rsid w:val="00430018"/>
    <w:rsid w:val="00430A7F"/>
    <w:rsid w:val="00430ECD"/>
    <w:rsid w:val="00431242"/>
    <w:rsid w:val="004319EC"/>
    <w:rsid w:val="00431EB5"/>
    <w:rsid w:val="004326A5"/>
    <w:rsid w:val="00432C3C"/>
    <w:rsid w:val="004333AB"/>
    <w:rsid w:val="00433736"/>
    <w:rsid w:val="0043437C"/>
    <w:rsid w:val="00434C1D"/>
    <w:rsid w:val="00434CD6"/>
    <w:rsid w:val="0043516E"/>
    <w:rsid w:val="00435371"/>
    <w:rsid w:val="004356B2"/>
    <w:rsid w:val="0043596A"/>
    <w:rsid w:val="00436379"/>
    <w:rsid w:val="00436CCC"/>
    <w:rsid w:val="004370A7"/>
    <w:rsid w:val="004370EE"/>
    <w:rsid w:val="004376A1"/>
    <w:rsid w:val="00437940"/>
    <w:rsid w:val="00440D2E"/>
    <w:rsid w:val="004416DA"/>
    <w:rsid w:val="0044175A"/>
    <w:rsid w:val="00441C9E"/>
    <w:rsid w:val="00441EAC"/>
    <w:rsid w:val="00442A87"/>
    <w:rsid w:val="00442C03"/>
    <w:rsid w:val="00442CB7"/>
    <w:rsid w:val="004432E9"/>
    <w:rsid w:val="00443972"/>
    <w:rsid w:val="004441FD"/>
    <w:rsid w:val="004444E2"/>
    <w:rsid w:val="004450BE"/>
    <w:rsid w:val="00446513"/>
    <w:rsid w:val="0044751B"/>
    <w:rsid w:val="004476B0"/>
    <w:rsid w:val="00447E85"/>
    <w:rsid w:val="00451017"/>
    <w:rsid w:val="00451317"/>
    <w:rsid w:val="00451CEB"/>
    <w:rsid w:val="00451D10"/>
    <w:rsid w:val="00452030"/>
    <w:rsid w:val="0045228D"/>
    <w:rsid w:val="00455010"/>
    <w:rsid w:val="00455932"/>
    <w:rsid w:val="004563DE"/>
    <w:rsid w:val="00456C94"/>
    <w:rsid w:val="0045731E"/>
    <w:rsid w:val="00457321"/>
    <w:rsid w:val="004574A3"/>
    <w:rsid w:val="00457FA9"/>
    <w:rsid w:val="00460008"/>
    <w:rsid w:val="004601E1"/>
    <w:rsid w:val="004606AD"/>
    <w:rsid w:val="00460BC0"/>
    <w:rsid w:val="00460F22"/>
    <w:rsid w:val="00461B6D"/>
    <w:rsid w:val="00462E9B"/>
    <w:rsid w:val="00463E5E"/>
    <w:rsid w:val="00463EF8"/>
    <w:rsid w:val="0046438E"/>
    <w:rsid w:val="00464523"/>
    <w:rsid w:val="004653C9"/>
    <w:rsid w:val="004654D7"/>
    <w:rsid w:val="00466E88"/>
    <w:rsid w:val="00467104"/>
    <w:rsid w:val="00467245"/>
    <w:rsid w:val="004679D0"/>
    <w:rsid w:val="00467C26"/>
    <w:rsid w:val="00467D86"/>
    <w:rsid w:val="00467DC7"/>
    <w:rsid w:val="004704CD"/>
    <w:rsid w:val="00470ABD"/>
    <w:rsid w:val="00470B41"/>
    <w:rsid w:val="00471054"/>
    <w:rsid w:val="0047117A"/>
    <w:rsid w:val="00471F9D"/>
    <w:rsid w:val="00472E1F"/>
    <w:rsid w:val="00474059"/>
    <w:rsid w:val="00474A47"/>
    <w:rsid w:val="00476321"/>
    <w:rsid w:val="004766DD"/>
    <w:rsid w:val="0047697D"/>
    <w:rsid w:val="004769EF"/>
    <w:rsid w:val="00477EE8"/>
    <w:rsid w:val="00480562"/>
    <w:rsid w:val="00480718"/>
    <w:rsid w:val="00480E0E"/>
    <w:rsid w:val="00480F11"/>
    <w:rsid w:val="00481202"/>
    <w:rsid w:val="0048122B"/>
    <w:rsid w:val="00481734"/>
    <w:rsid w:val="0048183B"/>
    <w:rsid w:val="00481A23"/>
    <w:rsid w:val="0048205A"/>
    <w:rsid w:val="00482473"/>
    <w:rsid w:val="00482938"/>
    <w:rsid w:val="00484326"/>
    <w:rsid w:val="004845E2"/>
    <w:rsid w:val="00484CD3"/>
    <w:rsid w:val="00485A49"/>
    <w:rsid w:val="00485E17"/>
    <w:rsid w:val="00486047"/>
    <w:rsid w:val="00486432"/>
    <w:rsid w:val="004864EE"/>
    <w:rsid w:val="00486915"/>
    <w:rsid w:val="0048696B"/>
    <w:rsid w:val="0048763D"/>
    <w:rsid w:val="004876C7"/>
    <w:rsid w:val="00487C7B"/>
    <w:rsid w:val="00487D74"/>
    <w:rsid w:val="00490125"/>
    <w:rsid w:val="00490147"/>
    <w:rsid w:val="004908E5"/>
    <w:rsid w:val="0049134B"/>
    <w:rsid w:val="00492141"/>
    <w:rsid w:val="00492C1E"/>
    <w:rsid w:val="00492FB3"/>
    <w:rsid w:val="00493050"/>
    <w:rsid w:val="00495E94"/>
    <w:rsid w:val="0049654F"/>
    <w:rsid w:val="00496588"/>
    <w:rsid w:val="00496867"/>
    <w:rsid w:val="00496B1D"/>
    <w:rsid w:val="00496ED8"/>
    <w:rsid w:val="0049743E"/>
    <w:rsid w:val="00497770"/>
    <w:rsid w:val="00497A69"/>
    <w:rsid w:val="004A05AD"/>
    <w:rsid w:val="004A1491"/>
    <w:rsid w:val="004A1888"/>
    <w:rsid w:val="004A18A4"/>
    <w:rsid w:val="004A25A9"/>
    <w:rsid w:val="004A26D9"/>
    <w:rsid w:val="004A2D6F"/>
    <w:rsid w:val="004A2D7E"/>
    <w:rsid w:val="004A3CEF"/>
    <w:rsid w:val="004A3D12"/>
    <w:rsid w:val="004A3D14"/>
    <w:rsid w:val="004A4083"/>
    <w:rsid w:val="004A438C"/>
    <w:rsid w:val="004A43CB"/>
    <w:rsid w:val="004A4D11"/>
    <w:rsid w:val="004A4F8F"/>
    <w:rsid w:val="004A54DF"/>
    <w:rsid w:val="004A554F"/>
    <w:rsid w:val="004A59A0"/>
    <w:rsid w:val="004A608D"/>
    <w:rsid w:val="004A6A44"/>
    <w:rsid w:val="004A708D"/>
    <w:rsid w:val="004A76C6"/>
    <w:rsid w:val="004A7A19"/>
    <w:rsid w:val="004B003C"/>
    <w:rsid w:val="004B04EF"/>
    <w:rsid w:val="004B0F0B"/>
    <w:rsid w:val="004B13CC"/>
    <w:rsid w:val="004B2069"/>
    <w:rsid w:val="004B2194"/>
    <w:rsid w:val="004B2291"/>
    <w:rsid w:val="004B27D5"/>
    <w:rsid w:val="004B2B66"/>
    <w:rsid w:val="004B3417"/>
    <w:rsid w:val="004B3A9A"/>
    <w:rsid w:val="004B3BA0"/>
    <w:rsid w:val="004B3CA2"/>
    <w:rsid w:val="004B3F1F"/>
    <w:rsid w:val="004B4284"/>
    <w:rsid w:val="004B461D"/>
    <w:rsid w:val="004B4763"/>
    <w:rsid w:val="004B4964"/>
    <w:rsid w:val="004B4DE9"/>
    <w:rsid w:val="004B5116"/>
    <w:rsid w:val="004B5BE6"/>
    <w:rsid w:val="004B6352"/>
    <w:rsid w:val="004B63EA"/>
    <w:rsid w:val="004B6740"/>
    <w:rsid w:val="004B6916"/>
    <w:rsid w:val="004B6BDD"/>
    <w:rsid w:val="004B7078"/>
    <w:rsid w:val="004B72A6"/>
    <w:rsid w:val="004C0243"/>
    <w:rsid w:val="004C0370"/>
    <w:rsid w:val="004C0F68"/>
    <w:rsid w:val="004C2552"/>
    <w:rsid w:val="004C3990"/>
    <w:rsid w:val="004C4461"/>
    <w:rsid w:val="004C5627"/>
    <w:rsid w:val="004C5B01"/>
    <w:rsid w:val="004C5FDF"/>
    <w:rsid w:val="004C60CD"/>
    <w:rsid w:val="004C60DE"/>
    <w:rsid w:val="004C6952"/>
    <w:rsid w:val="004C7737"/>
    <w:rsid w:val="004D022F"/>
    <w:rsid w:val="004D0553"/>
    <w:rsid w:val="004D0590"/>
    <w:rsid w:val="004D0A58"/>
    <w:rsid w:val="004D1554"/>
    <w:rsid w:val="004D1A5C"/>
    <w:rsid w:val="004D1AE4"/>
    <w:rsid w:val="004D1BCF"/>
    <w:rsid w:val="004D1D6F"/>
    <w:rsid w:val="004D2103"/>
    <w:rsid w:val="004D39EF"/>
    <w:rsid w:val="004D3D88"/>
    <w:rsid w:val="004D4204"/>
    <w:rsid w:val="004D4EB3"/>
    <w:rsid w:val="004D4F32"/>
    <w:rsid w:val="004D5FA9"/>
    <w:rsid w:val="004D6421"/>
    <w:rsid w:val="004D684B"/>
    <w:rsid w:val="004D6EF3"/>
    <w:rsid w:val="004D77DF"/>
    <w:rsid w:val="004E06AA"/>
    <w:rsid w:val="004E08AA"/>
    <w:rsid w:val="004E0CE4"/>
    <w:rsid w:val="004E142E"/>
    <w:rsid w:val="004E16E6"/>
    <w:rsid w:val="004E1ABE"/>
    <w:rsid w:val="004E2392"/>
    <w:rsid w:val="004E2D94"/>
    <w:rsid w:val="004E2FC8"/>
    <w:rsid w:val="004E3FB5"/>
    <w:rsid w:val="004E43F9"/>
    <w:rsid w:val="004E4A96"/>
    <w:rsid w:val="004E5061"/>
    <w:rsid w:val="004E53AB"/>
    <w:rsid w:val="004E5C19"/>
    <w:rsid w:val="004E5E03"/>
    <w:rsid w:val="004E5E30"/>
    <w:rsid w:val="004E7268"/>
    <w:rsid w:val="004E775B"/>
    <w:rsid w:val="004E79A1"/>
    <w:rsid w:val="004E7B2C"/>
    <w:rsid w:val="004F00A1"/>
    <w:rsid w:val="004F06E9"/>
    <w:rsid w:val="004F093D"/>
    <w:rsid w:val="004F14A4"/>
    <w:rsid w:val="004F14E9"/>
    <w:rsid w:val="004F1C2F"/>
    <w:rsid w:val="004F372E"/>
    <w:rsid w:val="004F377D"/>
    <w:rsid w:val="004F447A"/>
    <w:rsid w:val="004F4679"/>
    <w:rsid w:val="004F497F"/>
    <w:rsid w:val="004F4C22"/>
    <w:rsid w:val="004F4D4F"/>
    <w:rsid w:val="004F52DC"/>
    <w:rsid w:val="004F5449"/>
    <w:rsid w:val="004F5652"/>
    <w:rsid w:val="004F60A9"/>
    <w:rsid w:val="004F6387"/>
    <w:rsid w:val="004F6CFD"/>
    <w:rsid w:val="004F7185"/>
    <w:rsid w:val="00500216"/>
    <w:rsid w:val="005004DD"/>
    <w:rsid w:val="005013A8"/>
    <w:rsid w:val="00501660"/>
    <w:rsid w:val="0050240E"/>
    <w:rsid w:val="00502825"/>
    <w:rsid w:val="005034CA"/>
    <w:rsid w:val="00503CE9"/>
    <w:rsid w:val="00504545"/>
    <w:rsid w:val="00504774"/>
    <w:rsid w:val="00504E67"/>
    <w:rsid w:val="00505003"/>
    <w:rsid w:val="0050542C"/>
    <w:rsid w:val="005065F0"/>
    <w:rsid w:val="00506D3F"/>
    <w:rsid w:val="005073A4"/>
    <w:rsid w:val="00507BED"/>
    <w:rsid w:val="00507CE3"/>
    <w:rsid w:val="00507E22"/>
    <w:rsid w:val="00510785"/>
    <w:rsid w:val="0051091B"/>
    <w:rsid w:val="0051098F"/>
    <w:rsid w:val="0051148B"/>
    <w:rsid w:val="0051163B"/>
    <w:rsid w:val="00511657"/>
    <w:rsid w:val="0051184F"/>
    <w:rsid w:val="00511882"/>
    <w:rsid w:val="00511CAC"/>
    <w:rsid w:val="005121A1"/>
    <w:rsid w:val="00512E91"/>
    <w:rsid w:val="00513162"/>
    <w:rsid w:val="00513A70"/>
    <w:rsid w:val="00514764"/>
    <w:rsid w:val="00514E83"/>
    <w:rsid w:val="0051702A"/>
    <w:rsid w:val="005172B4"/>
    <w:rsid w:val="00517624"/>
    <w:rsid w:val="0051765D"/>
    <w:rsid w:val="005200F4"/>
    <w:rsid w:val="0052090D"/>
    <w:rsid w:val="00520C6A"/>
    <w:rsid w:val="0052167D"/>
    <w:rsid w:val="00521953"/>
    <w:rsid w:val="00522A24"/>
    <w:rsid w:val="00522A5A"/>
    <w:rsid w:val="00523E2A"/>
    <w:rsid w:val="0052498A"/>
    <w:rsid w:val="00524E7C"/>
    <w:rsid w:val="00525556"/>
    <w:rsid w:val="00525737"/>
    <w:rsid w:val="00525773"/>
    <w:rsid w:val="005260A5"/>
    <w:rsid w:val="00526159"/>
    <w:rsid w:val="00526793"/>
    <w:rsid w:val="00526836"/>
    <w:rsid w:val="00526846"/>
    <w:rsid w:val="00526875"/>
    <w:rsid w:val="00526E43"/>
    <w:rsid w:val="0052724A"/>
    <w:rsid w:val="0052776F"/>
    <w:rsid w:val="005303A2"/>
    <w:rsid w:val="005303B1"/>
    <w:rsid w:val="0053041D"/>
    <w:rsid w:val="00530A9A"/>
    <w:rsid w:val="00530C6E"/>
    <w:rsid w:val="00530FBF"/>
    <w:rsid w:val="00531082"/>
    <w:rsid w:val="00531BC1"/>
    <w:rsid w:val="005321BE"/>
    <w:rsid w:val="00532321"/>
    <w:rsid w:val="005325E0"/>
    <w:rsid w:val="00532767"/>
    <w:rsid w:val="0053373A"/>
    <w:rsid w:val="005345C9"/>
    <w:rsid w:val="005347F9"/>
    <w:rsid w:val="005350CC"/>
    <w:rsid w:val="00535233"/>
    <w:rsid w:val="005354A7"/>
    <w:rsid w:val="00535820"/>
    <w:rsid w:val="00535B9F"/>
    <w:rsid w:val="005362DF"/>
    <w:rsid w:val="00536B6E"/>
    <w:rsid w:val="00536F6E"/>
    <w:rsid w:val="005375F1"/>
    <w:rsid w:val="005378D4"/>
    <w:rsid w:val="0053796E"/>
    <w:rsid w:val="0054058F"/>
    <w:rsid w:val="00540839"/>
    <w:rsid w:val="00540CCE"/>
    <w:rsid w:val="005416C1"/>
    <w:rsid w:val="00541C13"/>
    <w:rsid w:val="00541CAC"/>
    <w:rsid w:val="00541CC7"/>
    <w:rsid w:val="00542250"/>
    <w:rsid w:val="005426F1"/>
    <w:rsid w:val="0054278A"/>
    <w:rsid w:val="00542E9D"/>
    <w:rsid w:val="0054327E"/>
    <w:rsid w:val="00543584"/>
    <w:rsid w:val="005443E4"/>
    <w:rsid w:val="00544B71"/>
    <w:rsid w:val="005451FC"/>
    <w:rsid w:val="00545202"/>
    <w:rsid w:val="00546557"/>
    <w:rsid w:val="00546C89"/>
    <w:rsid w:val="00551DFE"/>
    <w:rsid w:val="00552930"/>
    <w:rsid w:val="00552995"/>
    <w:rsid w:val="0055354A"/>
    <w:rsid w:val="00553DAD"/>
    <w:rsid w:val="00553F02"/>
    <w:rsid w:val="0055443C"/>
    <w:rsid w:val="0055469E"/>
    <w:rsid w:val="00554CD2"/>
    <w:rsid w:val="00554E19"/>
    <w:rsid w:val="00555193"/>
    <w:rsid w:val="0055574A"/>
    <w:rsid w:val="00555BA1"/>
    <w:rsid w:val="0055688D"/>
    <w:rsid w:val="005571A7"/>
    <w:rsid w:val="00557254"/>
    <w:rsid w:val="0055726D"/>
    <w:rsid w:val="00557917"/>
    <w:rsid w:val="0056047F"/>
    <w:rsid w:val="00560ECC"/>
    <w:rsid w:val="005611EB"/>
    <w:rsid w:val="005619C6"/>
    <w:rsid w:val="0056202F"/>
    <w:rsid w:val="00563349"/>
    <w:rsid w:val="0056385A"/>
    <w:rsid w:val="00563929"/>
    <w:rsid w:val="005644E4"/>
    <w:rsid w:val="005645A0"/>
    <w:rsid w:val="00564607"/>
    <w:rsid w:val="005654A6"/>
    <w:rsid w:val="00565969"/>
    <w:rsid w:val="00565C88"/>
    <w:rsid w:val="00565C96"/>
    <w:rsid w:val="00565D80"/>
    <w:rsid w:val="0056604A"/>
    <w:rsid w:val="00566185"/>
    <w:rsid w:val="0056640B"/>
    <w:rsid w:val="00566F83"/>
    <w:rsid w:val="005671DF"/>
    <w:rsid w:val="00567906"/>
    <w:rsid w:val="00567E12"/>
    <w:rsid w:val="00570676"/>
    <w:rsid w:val="00570B9E"/>
    <w:rsid w:val="00570F8F"/>
    <w:rsid w:val="00570FC5"/>
    <w:rsid w:val="00571775"/>
    <w:rsid w:val="00572580"/>
    <w:rsid w:val="00572C08"/>
    <w:rsid w:val="00573F26"/>
    <w:rsid w:val="00574741"/>
    <w:rsid w:val="00574AD0"/>
    <w:rsid w:val="0057580D"/>
    <w:rsid w:val="005764B4"/>
    <w:rsid w:val="0057702D"/>
    <w:rsid w:val="005778F5"/>
    <w:rsid w:val="005778FA"/>
    <w:rsid w:val="005803DB"/>
    <w:rsid w:val="00580862"/>
    <w:rsid w:val="0058181E"/>
    <w:rsid w:val="00581A32"/>
    <w:rsid w:val="00581F24"/>
    <w:rsid w:val="0058328D"/>
    <w:rsid w:val="0058350E"/>
    <w:rsid w:val="005837DE"/>
    <w:rsid w:val="00583A6B"/>
    <w:rsid w:val="00583E3D"/>
    <w:rsid w:val="00583E98"/>
    <w:rsid w:val="005849B4"/>
    <w:rsid w:val="0058516C"/>
    <w:rsid w:val="00585FFB"/>
    <w:rsid w:val="005866E9"/>
    <w:rsid w:val="00586C80"/>
    <w:rsid w:val="00587457"/>
    <w:rsid w:val="00590321"/>
    <w:rsid w:val="00590885"/>
    <w:rsid w:val="00590EA8"/>
    <w:rsid w:val="00590F44"/>
    <w:rsid w:val="00591049"/>
    <w:rsid w:val="00591080"/>
    <w:rsid w:val="0059140F"/>
    <w:rsid w:val="0059154C"/>
    <w:rsid w:val="0059172B"/>
    <w:rsid w:val="00591991"/>
    <w:rsid w:val="00592005"/>
    <w:rsid w:val="00592653"/>
    <w:rsid w:val="00592FB0"/>
    <w:rsid w:val="00593157"/>
    <w:rsid w:val="00593AAA"/>
    <w:rsid w:val="00593B6D"/>
    <w:rsid w:val="00593E65"/>
    <w:rsid w:val="00594556"/>
    <w:rsid w:val="00594B9C"/>
    <w:rsid w:val="00595762"/>
    <w:rsid w:val="005958FF"/>
    <w:rsid w:val="00595DF5"/>
    <w:rsid w:val="00595E50"/>
    <w:rsid w:val="00595F22"/>
    <w:rsid w:val="00596283"/>
    <w:rsid w:val="00596377"/>
    <w:rsid w:val="00596B98"/>
    <w:rsid w:val="00597198"/>
    <w:rsid w:val="005978C2"/>
    <w:rsid w:val="005A0207"/>
    <w:rsid w:val="005A0E64"/>
    <w:rsid w:val="005A10FD"/>
    <w:rsid w:val="005A2312"/>
    <w:rsid w:val="005A24C9"/>
    <w:rsid w:val="005A4358"/>
    <w:rsid w:val="005A5C8B"/>
    <w:rsid w:val="005A6191"/>
    <w:rsid w:val="005A6722"/>
    <w:rsid w:val="005A749C"/>
    <w:rsid w:val="005A7A54"/>
    <w:rsid w:val="005A7D3E"/>
    <w:rsid w:val="005B0182"/>
    <w:rsid w:val="005B0A26"/>
    <w:rsid w:val="005B0DAD"/>
    <w:rsid w:val="005B137E"/>
    <w:rsid w:val="005B187D"/>
    <w:rsid w:val="005B2105"/>
    <w:rsid w:val="005B2DCB"/>
    <w:rsid w:val="005B32B3"/>
    <w:rsid w:val="005B39D5"/>
    <w:rsid w:val="005B48C7"/>
    <w:rsid w:val="005B5C35"/>
    <w:rsid w:val="005B6DE6"/>
    <w:rsid w:val="005B72A4"/>
    <w:rsid w:val="005B7BC9"/>
    <w:rsid w:val="005B7FEF"/>
    <w:rsid w:val="005C117B"/>
    <w:rsid w:val="005C1923"/>
    <w:rsid w:val="005C192A"/>
    <w:rsid w:val="005C1B76"/>
    <w:rsid w:val="005C2DAD"/>
    <w:rsid w:val="005C35DC"/>
    <w:rsid w:val="005C36DE"/>
    <w:rsid w:val="005C3717"/>
    <w:rsid w:val="005C3B0A"/>
    <w:rsid w:val="005C3B57"/>
    <w:rsid w:val="005C3B87"/>
    <w:rsid w:val="005C3C9C"/>
    <w:rsid w:val="005C3F4C"/>
    <w:rsid w:val="005C41AB"/>
    <w:rsid w:val="005C45CF"/>
    <w:rsid w:val="005C4E73"/>
    <w:rsid w:val="005C501A"/>
    <w:rsid w:val="005C5C34"/>
    <w:rsid w:val="005C5F3F"/>
    <w:rsid w:val="005C62D5"/>
    <w:rsid w:val="005C79AE"/>
    <w:rsid w:val="005D0288"/>
    <w:rsid w:val="005D0F5E"/>
    <w:rsid w:val="005D1A13"/>
    <w:rsid w:val="005D1BF3"/>
    <w:rsid w:val="005D2521"/>
    <w:rsid w:val="005D2622"/>
    <w:rsid w:val="005D30EC"/>
    <w:rsid w:val="005D3CDE"/>
    <w:rsid w:val="005D456C"/>
    <w:rsid w:val="005D49E4"/>
    <w:rsid w:val="005D5279"/>
    <w:rsid w:val="005D61A1"/>
    <w:rsid w:val="005D6D38"/>
    <w:rsid w:val="005D7283"/>
    <w:rsid w:val="005D7FFD"/>
    <w:rsid w:val="005E0158"/>
    <w:rsid w:val="005E01AF"/>
    <w:rsid w:val="005E21DE"/>
    <w:rsid w:val="005E27E4"/>
    <w:rsid w:val="005E2805"/>
    <w:rsid w:val="005E2CE5"/>
    <w:rsid w:val="005E33D7"/>
    <w:rsid w:val="005E3563"/>
    <w:rsid w:val="005E3648"/>
    <w:rsid w:val="005E3939"/>
    <w:rsid w:val="005E3DF6"/>
    <w:rsid w:val="005E435C"/>
    <w:rsid w:val="005E49DB"/>
    <w:rsid w:val="005E52BD"/>
    <w:rsid w:val="005E6783"/>
    <w:rsid w:val="005E6DC6"/>
    <w:rsid w:val="005E6E5D"/>
    <w:rsid w:val="005E6EE8"/>
    <w:rsid w:val="005E7ADA"/>
    <w:rsid w:val="005F0AE9"/>
    <w:rsid w:val="005F0B87"/>
    <w:rsid w:val="005F0E56"/>
    <w:rsid w:val="005F0FED"/>
    <w:rsid w:val="005F10E6"/>
    <w:rsid w:val="005F1426"/>
    <w:rsid w:val="005F1621"/>
    <w:rsid w:val="005F1A47"/>
    <w:rsid w:val="005F2114"/>
    <w:rsid w:val="005F30E3"/>
    <w:rsid w:val="005F322B"/>
    <w:rsid w:val="005F345C"/>
    <w:rsid w:val="005F3789"/>
    <w:rsid w:val="005F3840"/>
    <w:rsid w:val="005F387D"/>
    <w:rsid w:val="005F4532"/>
    <w:rsid w:val="005F4E98"/>
    <w:rsid w:val="005F5A51"/>
    <w:rsid w:val="005F65EE"/>
    <w:rsid w:val="005F6CA5"/>
    <w:rsid w:val="005F7C15"/>
    <w:rsid w:val="00601061"/>
    <w:rsid w:val="00601C31"/>
    <w:rsid w:val="00602040"/>
    <w:rsid w:val="006023ED"/>
    <w:rsid w:val="0060324B"/>
    <w:rsid w:val="0060407F"/>
    <w:rsid w:val="006045B5"/>
    <w:rsid w:val="00604932"/>
    <w:rsid w:val="006052D1"/>
    <w:rsid w:val="00605763"/>
    <w:rsid w:val="00607177"/>
    <w:rsid w:val="0060758B"/>
    <w:rsid w:val="00607B00"/>
    <w:rsid w:val="00607E56"/>
    <w:rsid w:val="0061025D"/>
    <w:rsid w:val="00610811"/>
    <w:rsid w:val="00610A21"/>
    <w:rsid w:val="00610A2B"/>
    <w:rsid w:val="00610C4C"/>
    <w:rsid w:val="00610CFF"/>
    <w:rsid w:val="00611339"/>
    <w:rsid w:val="006117D7"/>
    <w:rsid w:val="00611800"/>
    <w:rsid w:val="00612088"/>
    <w:rsid w:val="0061228B"/>
    <w:rsid w:val="00612B24"/>
    <w:rsid w:val="00613C13"/>
    <w:rsid w:val="006146E5"/>
    <w:rsid w:val="00614D25"/>
    <w:rsid w:val="006165B9"/>
    <w:rsid w:val="00617078"/>
    <w:rsid w:val="006170DE"/>
    <w:rsid w:val="00617384"/>
    <w:rsid w:val="00617E99"/>
    <w:rsid w:val="00620090"/>
    <w:rsid w:val="0062059C"/>
    <w:rsid w:val="00621A04"/>
    <w:rsid w:val="006227CE"/>
    <w:rsid w:val="00623C60"/>
    <w:rsid w:val="006242E9"/>
    <w:rsid w:val="00624660"/>
    <w:rsid w:val="00624A19"/>
    <w:rsid w:val="006257EE"/>
    <w:rsid w:val="00627716"/>
    <w:rsid w:val="00627A12"/>
    <w:rsid w:val="00627EFF"/>
    <w:rsid w:val="00630C82"/>
    <w:rsid w:val="00632D80"/>
    <w:rsid w:val="00632E49"/>
    <w:rsid w:val="00632FA0"/>
    <w:rsid w:val="006331CD"/>
    <w:rsid w:val="00633282"/>
    <w:rsid w:val="006336EC"/>
    <w:rsid w:val="00634042"/>
    <w:rsid w:val="006346D4"/>
    <w:rsid w:val="006349C2"/>
    <w:rsid w:val="00635168"/>
    <w:rsid w:val="006355AF"/>
    <w:rsid w:val="00635890"/>
    <w:rsid w:val="00635A26"/>
    <w:rsid w:val="00635D02"/>
    <w:rsid w:val="006361A5"/>
    <w:rsid w:val="006364F1"/>
    <w:rsid w:val="00636EB3"/>
    <w:rsid w:val="00640669"/>
    <w:rsid w:val="00640780"/>
    <w:rsid w:val="0064126E"/>
    <w:rsid w:val="006412C1"/>
    <w:rsid w:val="00642181"/>
    <w:rsid w:val="006422C9"/>
    <w:rsid w:val="00642702"/>
    <w:rsid w:val="00643609"/>
    <w:rsid w:val="00643A1F"/>
    <w:rsid w:val="00643DDB"/>
    <w:rsid w:val="00644057"/>
    <w:rsid w:val="00644190"/>
    <w:rsid w:val="006446B6"/>
    <w:rsid w:val="00644738"/>
    <w:rsid w:val="006449E9"/>
    <w:rsid w:val="00644D6A"/>
    <w:rsid w:val="00644EE5"/>
    <w:rsid w:val="00645113"/>
    <w:rsid w:val="006451C3"/>
    <w:rsid w:val="00645A70"/>
    <w:rsid w:val="00645CD9"/>
    <w:rsid w:val="0064643C"/>
    <w:rsid w:val="006468BB"/>
    <w:rsid w:val="00646AD9"/>
    <w:rsid w:val="00646C41"/>
    <w:rsid w:val="00646F71"/>
    <w:rsid w:val="00646FB9"/>
    <w:rsid w:val="00646FFB"/>
    <w:rsid w:val="00647751"/>
    <w:rsid w:val="00647D3B"/>
    <w:rsid w:val="00647EF1"/>
    <w:rsid w:val="006503C1"/>
    <w:rsid w:val="00650572"/>
    <w:rsid w:val="00650C9F"/>
    <w:rsid w:val="00650FE4"/>
    <w:rsid w:val="00651885"/>
    <w:rsid w:val="0065216E"/>
    <w:rsid w:val="00652569"/>
    <w:rsid w:val="00652CC9"/>
    <w:rsid w:val="0065370D"/>
    <w:rsid w:val="00653AFC"/>
    <w:rsid w:val="0065509E"/>
    <w:rsid w:val="0065522A"/>
    <w:rsid w:val="0065544E"/>
    <w:rsid w:val="006557B1"/>
    <w:rsid w:val="00655EBD"/>
    <w:rsid w:val="0065672A"/>
    <w:rsid w:val="00656A30"/>
    <w:rsid w:val="00656D58"/>
    <w:rsid w:val="006570A1"/>
    <w:rsid w:val="00657B67"/>
    <w:rsid w:val="00660CAE"/>
    <w:rsid w:val="006613B4"/>
    <w:rsid w:val="00661982"/>
    <w:rsid w:val="0066212D"/>
    <w:rsid w:val="0066353B"/>
    <w:rsid w:val="006635B1"/>
    <w:rsid w:val="00663C23"/>
    <w:rsid w:val="006642A3"/>
    <w:rsid w:val="006646D6"/>
    <w:rsid w:val="00664A0A"/>
    <w:rsid w:val="00665653"/>
    <w:rsid w:val="0066648F"/>
    <w:rsid w:val="00666ADB"/>
    <w:rsid w:val="00670613"/>
    <w:rsid w:val="00670A29"/>
    <w:rsid w:val="00670A54"/>
    <w:rsid w:val="00670EB6"/>
    <w:rsid w:val="00672A16"/>
    <w:rsid w:val="00672D0A"/>
    <w:rsid w:val="0067340F"/>
    <w:rsid w:val="00673A8C"/>
    <w:rsid w:val="00673BA9"/>
    <w:rsid w:val="00673C27"/>
    <w:rsid w:val="00674454"/>
    <w:rsid w:val="006744EA"/>
    <w:rsid w:val="00674665"/>
    <w:rsid w:val="0067508B"/>
    <w:rsid w:val="006755CF"/>
    <w:rsid w:val="0067619C"/>
    <w:rsid w:val="00676289"/>
    <w:rsid w:val="00676446"/>
    <w:rsid w:val="00676C55"/>
    <w:rsid w:val="006773E3"/>
    <w:rsid w:val="0067744C"/>
    <w:rsid w:val="006800C0"/>
    <w:rsid w:val="00680B0C"/>
    <w:rsid w:val="0068145A"/>
    <w:rsid w:val="0068185C"/>
    <w:rsid w:val="006828A5"/>
    <w:rsid w:val="0068353A"/>
    <w:rsid w:val="00683F53"/>
    <w:rsid w:val="006848AD"/>
    <w:rsid w:val="006853FE"/>
    <w:rsid w:val="006854CC"/>
    <w:rsid w:val="006861E3"/>
    <w:rsid w:val="006861E8"/>
    <w:rsid w:val="00686878"/>
    <w:rsid w:val="00686C4A"/>
    <w:rsid w:val="00687123"/>
    <w:rsid w:val="006871A1"/>
    <w:rsid w:val="006879C3"/>
    <w:rsid w:val="00687EB8"/>
    <w:rsid w:val="00690513"/>
    <w:rsid w:val="00690614"/>
    <w:rsid w:val="00690C48"/>
    <w:rsid w:val="00691102"/>
    <w:rsid w:val="00691443"/>
    <w:rsid w:val="00691784"/>
    <w:rsid w:val="0069188D"/>
    <w:rsid w:val="00691D0B"/>
    <w:rsid w:val="00692D0E"/>
    <w:rsid w:val="00693394"/>
    <w:rsid w:val="006938EC"/>
    <w:rsid w:val="00693A92"/>
    <w:rsid w:val="00693D93"/>
    <w:rsid w:val="00693FBA"/>
    <w:rsid w:val="00694423"/>
    <w:rsid w:val="006950A6"/>
    <w:rsid w:val="00695163"/>
    <w:rsid w:val="0069522A"/>
    <w:rsid w:val="00695368"/>
    <w:rsid w:val="0069603B"/>
    <w:rsid w:val="0069617C"/>
    <w:rsid w:val="006975E1"/>
    <w:rsid w:val="006976EC"/>
    <w:rsid w:val="006A02F5"/>
    <w:rsid w:val="006A04B8"/>
    <w:rsid w:val="006A1338"/>
    <w:rsid w:val="006A1968"/>
    <w:rsid w:val="006A1F08"/>
    <w:rsid w:val="006A265E"/>
    <w:rsid w:val="006A2F58"/>
    <w:rsid w:val="006A2F9C"/>
    <w:rsid w:val="006A4ECB"/>
    <w:rsid w:val="006A771A"/>
    <w:rsid w:val="006B161F"/>
    <w:rsid w:val="006B1D9C"/>
    <w:rsid w:val="006B1FE0"/>
    <w:rsid w:val="006B296D"/>
    <w:rsid w:val="006B2A76"/>
    <w:rsid w:val="006B2E97"/>
    <w:rsid w:val="006B4288"/>
    <w:rsid w:val="006B455D"/>
    <w:rsid w:val="006B4FD3"/>
    <w:rsid w:val="006B6F21"/>
    <w:rsid w:val="006B714B"/>
    <w:rsid w:val="006B750E"/>
    <w:rsid w:val="006B7D96"/>
    <w:rsid w:val="006C04F0"/>
    <w:rsid w:val="006C0C49"/>
    <w:rsid w:val="006C0C51"/>
    <w:rsid w:val="006C0EED"/>
    <w:rsid w:val="006C1061"/>
    <w:rsid w:val="006C141F"/>
    <w:rsid w:val="006C1C55"/>
    <w:rsid w:val="006C2099"/>
    <w:rsid w:val="006C23DD"/>
    <w:rsid w:val="006C2D85"/>
    <w:rsid w:val="006C3374"/>
    <w:rsid w:val="006C3AEB"/>
    <w:rsid w:val="006C48B2"/>
    <w:rsid w:val="006C4F83"/>
    <w:rsid w:val="006C5056"/>
    <w:rsid w:val="006C52EB"/>
    <w:rsid w:val="006C5D2B"/>
    <w:rsid w:val="006C5EB8"/>
    <w:rsid w:val="006C6BD6"/>
    <w:rsid w:val="006D1395"/>
    <w:rsid w:val="006D1434"/>
    <w:rsid w:val="006D2513"/>
    <w:rsid w:val="006D2923"/>
    <w:rsid w:val="006D2DA0"/>
    <w:rsid w:val="006D30FE"/>
    <w:rsid w:val="006D362F"/>
    <w:rsid w:val="006D399B"/>
    <w:rsid w:val="006D3EFA"/>
    <w:rsid w:val="006D4517"/>
    <w:rsid w:val="006D461A"/>
    <w:rsid w:val="006D5543"/>
    <w:rsid w:val="006D5565"/>
    <w:rsid w:val="006D59F3"/>
    <w:rsid w:val="006D5D7D"/>
    <w:rsid w:val="006D646B"/>
    <w:rsid w:val="006D6D12"/>
    <w:rsid w:val="006D7354"/>
    <w:rsid w:val="006D7406"/>
    <w:rsid w:val="006D7ED5"/>
    <w:rsid w:val="006E0B55"/>
    <w:rsid w:val="006E1180"/>
    <w:rsid w:val="006E13FA"/>
    <w:rsid w:val="006E15BA"/>
    <w:rsid w:val="006E1D45"/>
    <w:rsid w:val="006E20B7"/>
    <w:rsid w:val="006E2250"/>
    <w:rsid w:val="006E2972"/>
    <w:rsid w:val="006E2D75"/>
    <w:rsid w:val="006E2DAA"/>
    <w:rsid w:val="006E3EE4"/>
    <w:rsid w:val="006E4633"/>
    <w:rsid w:val="006E4D39"/>
    <w:rsid w:val="006E6065"/>
    <w:rsid w:val="006E60D8"/>
    <w:rsid w:val="006E6781"/>
    <w:rsid w:val="006E6A63"/>
    <w:rsid w:val="006E76A7"/>
    <w:rsid w:val="006E78D4"/>
    <w:rsid w:val="006E78E2"/>
    <w:rsid w:val="006E7E86"/>
    <w:rsid w:val="006E7EFA"/>
    <w:rsid w:val="006F03D0"/>
    <w:rsid w:val="006F040C"/>
    <w:rsid w:val="006F0B9D"/>
    <w:rsid w:val="006F0DD9"/>
    <w:rsid w:val="006F156A"/>
    <w:rsid w:val="006F17B1"/>
    <w:rsid w:val="006F1D15"/>
    <w:rsid w:val="006F1D21"/>
    <w:rsid w:val="006F227B"/>
    <w:rsid w:val="006F24D1"/>
    <w:rsid w:val="006F37DE"/>
    <w:rsid w:val="006F37E9"/>
    <w:rsid w:val="006F3E74"/>
    <w:rsid w:val="006F4E4E"/>
    <w:rsid w:val="006F50AC"/>
    <w:rsid w:val="006F55AA"/>
    <w:rsid w:val="006F5843"/>
    <w:rsid w:val="006F6103"/>
    <w:rsid w:val="006F6DF7"/>
    <w:rsid w:val="006F6F48"/>
    <w:rsid w:val="006F710F"/>
    <w:rsid w:val="006F7E81"/>
    <w:rsid w:val="0070043C"/>
    <w:rsid w:val="007005C2"/>
    <w:rsid w:val="00700C7D"/>
    <w:rsid w:val="00700E20"/>
    <w:rsid w:val="00700EA2"/>
    <w:rsid w:val="00701936"/>
    <w:rsid w:val="00701AAF"/>
    <w:rsid w:val="00702235"/>
    <w:rsid w:val="0070242C"/>
    <w:rsid w:val="00702A24"/>
    <w:rsid w:val="00702E98"/>
    <w:rsid w:val="00703EBF"/>
    <w:rsid w:val="00703F3B"/>
    <w:rsid w:val="007041DA"/>
    <w:rsid w:val="00705592"/>
    <w:rsid w:val="0070596A"/>
    <w:rsid w:val="0070768A"/>
    <w:rsid w:val="00707941"/>
    <w:rsid w:val="00707A86"/>
    <w:rsid w:val="00707DE9"/>
    <w:rsid w:val="007102C7"/>
    <w:rsid w:val="00710817"/>
    <w:rsid w:val="00711759"/>
    <w:rsid w:val="00711780"/>
    <w:rsid w:val="00711BCB"/>
    <w:rsid w:val="00711E9C"/>
    <w:rsid w:val="007127E0"/>
    <w:rsid w:val="00712EEB"/>
    <w:rsid w:val="00713958"/>
    <w:rsid w:val="00713F1F"/>
    <w:rsid w:val="007145FD"/>
    <w:rsid w:val="00714835"/>
    <w:rsid w:val="00714B1E"/>
    <w:rsid w:val="00714B89"/>
    <w:rsid w:val="00714FD3"/>
    <w:rsid w:val="00715957"/>
    <w:rsid w:val="00715A57"/>
    <w:rsid w:val="007161FD"/>
    <w:rsid w:val="00716BB9"/>
    <w:rsid w:val="00716E59"/>
    <w:rsid w:val="00716F8B"/>
    <w:rsid w:val="007171F7"/>
    <w:rsid w:val="0071748A"/>
    <w:rsid w:val="007179EB"/>
    <w:rsid w:val="00717C09"/>
    <w:rsid w:val="00717D35"/>
    <w:rsid w:val="00717E48"/>
    <w:rsid w:val="00717F7E"/>
    <w:rsid w:val="007214E6"/>
    <w:rsid w:val="00721EDA"/>
    <w:rsid w:val="00722261"/>
    <w:rsid w:val="00722667"/>
    <w:rsid w:val="007226B2"/>
    <w:rsid w:val="007229E8"/>
    <w:rsid w:val="00722A27"/>
    <w:rsid w:val="00722A69"/>
    <w:rsid w:val="00723BC3"/>
    <w:rsid w:val="00723DEB"/>
    <w:rsid w:val="00723E80"/>
    <w:rsid w:val="00724168"/>
    <w:rsid w:val="00725A25"/>
    <w:rsid w:val="00727E86"/>
    <w:rsid w:val="0073009A"/>
    <w:rsid w:val="007303E6"/>
    <w:rsid w:val="00730A32"/>
    <w:rsid w:val="00730F9D"/>
    <w:rsid w:val="007316E1"/>
    <w:rsid w:val="0073218B"/>
    <w:rsid w:val="0073234F"/>
    <w:rsid w:val="00732C82"/>
    <w:rsid w:val="00733F54"/>
    <w:rsid w:val="00733FB7"/>
    <w:rsid w:val="00734B95"/>
    <w:rsid w:val="00735558"/>
    <w:rsid w:val="007355B9"/>
    <w:rsid w:val="00735B3D"/>
    <w:rsid w:val="007362FF"/>
    <w:rsid w:val="007379E7"/>
    <w:rsid w:val="00737E29"/>
    <w:rsid w:val="007406E6"/>
    <w:rsid w:val="00740BB4"/>
    <w:rsid w:val="00740CE8"/>
    <w:rsid w:val="00741119"/>
    <w:rsid w:val="007417F3"/>
    <w:rsid w:val="00741A2E"/>
    <w:rsid w:val="00741A48"/>
    <w:rsid w:val="00741AC9"/>
    <w:rsid w:val="007420D8"/>
    <w:rsid w:val="007424BE"/>
    <w:rsid w:val="00742AC4"/>
    <w:rsid w:val="007434D1"/>
    <w:rsid w:val="00743667"/>
    <w:rsid w:val="00743C2B"/>
    <w:rsid w:val="00744921"/>
    <w:rsid w:val="007453AC"/>
    <w:rsid w:val="0074580B"/>
    <w:rsid w:val="00745A4A"/>
    <w:rsid w:val="00745A84"/>
    <w:rsid w:val="00745AAA"/>
    <w:rsid w:val="0074610F"/>
    <w:rsid w:val="00746152"/>
    <w:rsid w:val="007474A4"/>
    <w:rsid w:val="0074789B"/>
    <w:rsid w:val="007478A6"/>
    <w:rsid w:val="00747D82"/>
    <w:rsid w:val="00747FDE"/>
    <w:rsid w:val="00750E0A"/>
    <w:rsid w:val="00751214"/>
    <w:rsid w:val="007514E4"/>
    <w:rsid w:val="0075154A"/>
    <w:rsid w:val="007530D7"/>
    <w:rsid w:val="007531F2"/>
    <w:rsid w:val="00753363"/>
    <w:rsid w:val="00753D7A"/>
    <w:rsid w:val="0075437D"/>
    <w:rsid w:val="00754394"/>
    <w:rsid w:val="00754E52"/>
    <w:rsid w:val="00754F0A"/>
    <w:rsid w:val="00755072"/>
    <w:rsid w:val="0075548B"/>
    <w:rsid w:val="00755748"/>
    <w:rsid w:val="00755B0A"/>
    <w:rsid w:val="007564A9"/>
    <w:rsid w:val="00756C5E"/>
    <w:rsid w:val="00757A29"/>
    <w:rsid w:val="007615DE"/>
    <w:rsid w:val="00761C26"/>
    <w:rsid w:val="007624DF"/>
    <w:rsid w:val="007626D5"/>
    <w:rsid w:val="00762AB0"/>
    <w:rsid w:val="00763480"/>
    <w:rsid w:val="0076459D"/>
    <w:rsid w:val="00764F9E"/>
    <w:rsid w:val="00764FFD"/>
    <w:rsid w:val="00766608"/>
    <w:rsid w:val="00766947"/>
    <w:rsid w:val="0076697D"/>
    <w:rsid w:val="00766E38"/>
    <w:rsid w:val="0077000A"/>
    <w:rsid w:val="00770A25"/>
    <w:rsid w:val="0077123C"/>
    <w:rsid w:val="00771288"/>
    <w:rsid w:val="0077175C"/>
    <w:rsid w:val="007722B9"/>
    <w:rsid w:val="00772E67"/>
    <w:rsid w:val="007733D3"/>
    <w:rsid w:val="00773E5D"/>
    <w:rsid w:val="007744A9"/>
    <w:rsid w:val="007744D3"/>
    <w:rsid w:val="00774E02"/>
    <w:rsid w:val="00776B70"/>
    <w:rsid w:val="007775E1"/>
    <w:rsid w:val="00777E1D"/>
    <w:rsid w:val="00780261"/>
    <w:rsid w:val="007817D7"/>
    <w:rsid w:val="00781E5C"/>
    <w:rsid w:val="00782131"/>
    <w:rsid w:val="0078231C"/>
    <w:rsid w:val="0078239A"/>
    <w:rsid w:val="00782F42"/>
    <w:rsid w:val="007834D1"/>
    <w:rsid w:val="00783F56"/>
    <w:rsid w:val="007844DC"/>
    <w:rsid w:val="00784615"/>
    <w:rsid w:val="00784D83"/>
    <w:rsid w:val="0078538D"/>
    <w:rsid w:val="007857F1"/>
    <w:rsid w:val="00785F49"/>
    <w:rsid w:val="00786ACF"/>
    <w:rsid w:val="00786FCB"/>
    <w:rsid w:val="00787FEB"/>
    <w:rsid w:val="007902ED"/>
    <w:rsid w:val="00790314"/>
    <w:rsid w:val="00790AE4"/>
    <w:rsid w:val="00790B6A"/>
    <w:rsid w:val="00790BEF"/>
    <w:rsid w:val="007912C0"/>
    <w:rsid w:val="00791A8A"/>
    <w:rsid w:val="0079208E"/>
    <w:rsid w:val="00792D8B"/>
    <w:rsid w:val="007935A4"/>
    <w:rsid w:val="007941D4"/>
    <w:rsid w:val="00794852"/>
    <w:rsid w:val="0079513E"/>
    <w:rsid w:val="007952AB"/>
    <w:rsid w:val="00795C1B"/>
    <w:rsid w:val="00795D8B"/>
    <w:rsid w:val="007964B2"/>
    <w:rsid w:val="00796AE2"/>
    <w:rsid w:val="00796CB1"/>
    <w:rsid w:val="00796E8D"/>
    <w:rsid w:val="00796EA4"/>
    <w:rsid w:val="007979A2"/>
    <w:rsid w:val="007A01E1"/>
    <w:rsid w:val="007A05F8"/>
    <w:rsid w:val="007A0AC7"/>
    <w:rsid w:val="007A0E3D"/>
    <w:rsid w:val="007A0FE9"/>
    <w:rsid w:val="007A18FD"/>
    <w:rsid w:val="007A1E19"/>
    <w:rsid w:val="007A2423"/>
    <w:rsid w:val="007A297E"/>
    <w:rsid w:val="007A3A56"/>
    <w:rsid w:val="007A3D80"/>
    <w:rsid w:val="007A3DA4"/>
    <w:rsid w:val="007A4CB9"/>
    <w:rsid w:val="007A50D8"/>
    <w:rsid w:val="007A5298"/>
    <w:rsid w:val="007A6260"/>
    <w:rsid w:val="007A6667"/>
    <w:rsid w:val="007A701D"/>
    <w:rsid w:val="007A7184"/>
    <w:rsid w:val="007B003E"/>
    <w:rsid w:val="007B0471"/>
    <w:rsid w:val="007B05DA"/>
    <w:rsid w:val="007B06B5"/>
    <w:rsid w:val="007B0ACA"/>
    <w:rsid w:val="007B0E9C"/>
    <w:rsid w:val="007B1A58"/>
    <w:rsid w:val="007B233C"/>
    <w:rsid w:val="007B276D"/>
    <w:rsid w:val="007B301E"/>
    <w:rsid w:val="007B4064"/>
    <w:rsid w:val="007B4C11"/>
    <w:rsid w:val="007B4D83"/>
    <w:rsid w:val="007B4EFD"/>
    <w:rsid w:val="007B678E"/>
    <w:rsid w:val="007B7146"/>
    <w:rsid w:val="007B7388"/>
    <w:rsid w:val="007B74DC"/>
    <w:rsid w:val="007B79E9"/>
    <w:rsid w:val="007B7BA4"/>
    <w:rsid w:val="007B7E47"/>
    <w:rsid w:val="007C02C7"/>
    <w:rsid w:val="007C0898"/>
    <w:rsid w:val="007C0A0F"/>
    <w:rsid w:val="007C11EC"/>
    <w:rsid w:val="007C1755"/>
    <w:rsid w:val="007C2CBB"/>
    <w:rsid w:val="007C2EAB"/>
    <w:rsid w:val="007C3351"/>
    <w:rsid w:val="007C416B"/>
    <w:rsid w:val="007C43E9"/>
    <w:rsid w:val="007C5150"/>
    <w:rsid w:val="007C5219"/>
    <w:rsid w:val="007C5813"/>
    <w:rsid w:val="007C5A50"/>
    <w:rsid w:val="007C5C3A"/>
    <w:rsid w:val="007C63AD"/>
    <w:rsid w:val="007C721D"/>
    <w:rsid w:val="007C7A0E"/>
    <w:rsid w:val="007C7F95"/>
    <w:rsid w:val="007D0B09"/>
    <w:rsid w:val="007D0C33"/>
    <w:rsid w:val="007D0F03"/>
    <w:rsid w:val="007D1143"/>
    <w:rsid w:val="007D3671"/>
    <w:rsid w:val="007D4DCE"/>
    <w:rsid w:val="007D58F3"/>
    <w:rsid w:val="007D6845"/>
    <w:rsid w:val="007D689D"/>
    <w:rsid w:val="007D6A1C"/>
    <w:rsid w:val="007D76EA"/>
    <w:rsid w:val="007E0204"/>
    <w:rsid w:val="007E0331"/>
    <w:rsid w:val="007E0464"/>
    <w:rsid w:val="007E0A49"/>
    <w:rsid w:val="007E2549"/>
    <w:rsid w:val="007E290E"/>
    <w:rsid w:val="007E32C8"/>
    <w:rsid w:val="007E36D8"/>
    <w:rsid w:val="007E437D"/>
    <w:rsid w:val="007E4471"/>
    <w:rsid w:val="007E4C41"/>
    <w:rsid w:val="007E5484"/>
    <w:rsid w:val="007E577E"/>
    <w:rsid w:val="007E641F"/>
    <w:rsid w:val="007E65CF"/>
    <w:rsid w:val="007E67CA"/>
    <w:rsid w:val="007E7761"/>
    <w:rsid w:val="007F070C"/>
    <w:rsid w:val="007F0C62"/>
    <w:rsid w:val="007F106A"/>
    <w:rsid w:val="007F1511"/>
    <w:rsid w:val="007F1A7F"/>
    <w:rsid w:val="007F2182"/>
    <w:rsid w:val="007F2282"/>
    <w:rsid w:val="007F2454"/>
    <w:rsid w:val="007F38C6"/>
    <w:rsid w:val="007F445B"/>
    <w:rsid w:val="007F460A"/>
    <w:rsid w:val="007F4AB9"/>
    <w:rsid w:val="007F4B2C"/>
    <w:rsid w:val="007F55E1"/>
    <w:rsid w:val="007F56DC"/>
    <w:rsid w:val="007F5A58"/>
    <w:rsid w:val="007F5A6B"/>
    <w:rsid w:val="007F5FF3"/>
    <w:rsid w:val="007F601F"/>
    <w:rsid w:val="007F7307"/>
    <w:rsid w:val="007F7CB5"/>
    <w:rsid w:val="008000DC"/>
    <w:rsid w:val="00800484"/>
    <w:rsid w:val="00800D23"/>
    <w:rsid w:val="00800FBD"/>
    <w:rsid w:val="00800FF2"/>
    <w:rsid w:val="008013DB"/>
    <w:rsid w:val="008017F8"/>
    <w:rsid w:val="0080247E"/>
    <w:rsid w:val="00802560"/>
    <w:rsid w:val="00802BA6"/>
    <w:rsid w:val="0080308F"/>
    <w:rsid w:val="00804486"/>
    <w:rsid w:val="00804BFF"/>
    <w:rsid w:val="00804DDA"/>
    <w:rsid w:val="00805E7E"/>
    <w:rsid w:val="00805F5E"/>
    <w:rsid w:val="008061DE"/>
    <w:rsid w:val="00806669"/>
    <w:rsid w:val="008078D7"/>
    <w:rsid w:val="00807913"/>
    <w:rsid w:val="00807C5D"/>
    <w:rsid w:val="00807E07"/>
    <w:rsid w:val="008102FB"/>
    <w:rsid w:val="008104E3"/>
    <w:rsid w:val="008112AE"/>
    <w:rsid w:val="00811B0D"/>
    <w:rsid w:val="0081268F"/>
    <w:rsid w:val="00812939"/>
    <w:rsid w:val="008135C4"/>
    <w:rsid w:val="0081366B"/>
    <w:rsid w:val="00813F58"/>
    <w:rsid w:val="00814278"/>
    <w:rsid w:val="008143A9"/>
    <w:rsid w:val="008160C9"/>
    <w:rsid w:val="00816CE4"/>
    <w:rsid w:val="008170D9"/>
    <w:rsid w:val="0081799D"/>
    <w:rsid w:val="00817D09"/>
    <w:rsid w:val="008209FF"/>
    <w:rsid w:val="00820A6C"/>
    <w:rsid w:val="00820AB8"/>
    <w:rsid w:val="00820C4E"/>
    <w:rsid w:val="00820DF4"/>
    <w:rsid w:val="008216EC"/>
    <w:rsid w:val="008217AA"/>
    <w:rsid w:val="00821A0A"/>
    <w:rsid w:val="00821D85"/>
    <w:rsid w:val="0082203E"/>
    <w:rsid w:val="008229B9"/>
    <w:rsid w:val="00823219"/>
    <w:rsid w:val="0082387C"/>
    <w:rsid w:val="0082398C"/>
    <w:rsid w:val="00824126"/>
    <w:rsid w:val="00824228"/>
    <w:rsid w:val="00824814"/>
    <w:rsid w:val="00825E68"/>
    <w:rsid w:val="00826143"/>
    <w:rsid w:val="00826155"/>
    <w:rsid w:val="00826479"/>
    <w:rsid w:val="00826622"/>
    <w:rsid w:val="008267E7"/>
    <w:rsid w:val="00827CBE"/>
    <w:rsid w:val="00827D1E"/>
    <w:rsid w:val="00827E57"/>
    <w:rsid w:val="00830677"/>
    <w:rsid w:val="00830BAE"/>
    <w:rsid w:val="008312B3"/>
    <w:rsid w:val="008317EF"/>
    <w:rsid w:val="00831F94"/>
    <w:rsid w:val="008320E7"/>
    <w:rsid w:val="00832BB7"/>
    <w:rsid w:val="00832E06"/>
    <w:rsid w:val="00833158"/>
    <w:rsid w:val="00833C9D"/>
    <w:rsid w:val="0083417F"/>
    <w:rsid w:val="00834AE1"/>
    <w:rsid w:val="00834D90"/>
    <w:rsid w:val="0083595D"/>
    <w:rsid w:val="00835ED1"/>
    <w:rsid w:val="00835EEF"/>
    <w:rsid w:val="00836712"/>
    <w:rsid w:val="0083758C"/>
    <w:rsid w:val="008378E9"/>
    <w:rsid w:val="008379F0"/>
    <w:rsid w:val="00837B6C"/>
    <w:rsid w:val="00837E8B"/>
    <w:rsid w:val="00840150"/>
    <w:rsid w:val="00840B36"/>
    <w:rsid w:val="008412CA"/>
    <w:rsid w:val="008416CF"/>
    <w:rsid w:val="0084192B"/>
    <w:rsid w:val="008419A2"/>
    <w:rsid w:val="00841A5D"/>
    <w:rsid w:val="00842B31"/>
    <w:rsid w:val="008433C5"/>
    <w:rsid w:val="00843771"/>
    <w:rsid w:val="00843C2C"/>
    <w:rsid w:val="00843C68"/>
    <w:rsid w:val="008447D7"/>
    <w:rsid w:val="008450B4"/>
    <w:rsid w:val="0084544E"/>
    <w:rsid w:val="008458E8"/>
    <w:rsid w:val="00846233"/>
    <w:rsid w:val="00846A9C"/>
    <w:rsid w:val="00846C31"/>
    <w:rsid w:val="00847D3B"/>
    <w:rsid w:val="00847ED5"/>
    <w:rsid w:val="0085008E"/>
    <w:rsid w:val="00850155"/>
    <w:rsid w:val="00851139"/>
    <w:rsid w:val="00851365"/>
    <w:rsid w:val="008519F2"/>
    <w:rsid w:val="008524EE"/>
    <w:rsid w:val="00852B8B"/>
    <w:rsid w:val="0085367F"/>
    <w:rsid w:val="00854267"/>
    <w:rsid w:val="00855961"/>
    <w:rsid w:val="00855A5B"/>
    <w:rsid w:val="00855BE3"/>
    <w:rsid w:val="00856AAB"/>
    <w:rsid w:val="00856D64"/>
    <w:rsid w:val="00857086"/>
    <w:rsid w:val="00857E97"/>
    <w:rsid w:val="00860320"/>
    <w:rsid w:val="00860938"/>
    <w:rsid w:val="0086096D"/>
    <w:rsid w:val="00861428"/>
    <w:rsid w:val="00861FA8"/>
    <w:rsid w:val="00862F28"/>
    <w:rsid w:val="0086303B"/>
    <w:rsid w:val="00863C72"/>
    <w:rsid w:val="00863D2D"/>
    <w:rsid w:val="008642DC"/>
    <w:rsid w:val="00864DE5"/>
    <w:rsid w:val="00864F6B"/>
    <w:rsid w:val="00864FB3"/>
    <w:rsid w:val="00864FF6"/>
    <w:rsid w:val="0086619D"/>
    <w:rsid w:val="008676A2"/>
    <w:rsid w:val="00867CE9"/>
    <w:rsid w:val="00871640"/>
    <w:rsid w:val="0087192F"/>
    <w:rsid w:val="008722CD"/>
    <w:rsid w:val="0087231C"/>
    <w:rsid w:val="00872972"/>
    <w:rsid w:val="008732A7"/>
    <w:rsid w:val="008740C9"/>
    <w:rsid w:val="0087496E"/>
    <w:rsid w:val="00875119"/>
    <w:rsid w:val="00875CCE"/>
    <w:rsid w:val="00875DAA"/>
    <w:rsid w:val="00877419"/>
    <w:rsid w:val="00877FB3"/>
    <w:rsid w:val="008805A3"/>
    <w:rsid w:val="00880BC9"/>
    <w:rsid w:val="008822EF"/>
    <w:rsid w:val="0088252B"/>
    <w:rsid w:val="00883DA9"/>
    <w:rsid w:val="008840FE"/>
    <w:rsid w:val="0088447B"/>
    <w:rsid w:val="00884E2D"/>
    <w:rsid w:val="00884F06"/>
    <w:rsid w:val="00885215"/>
    <w:rsid w:val="0088584F"/>
    <w:rsid w:val="00885B76"/>
    <w:rsid w:val="008867C3"/>
    <w:rsid w:val="008867DF"/>
    <w:rsid w:val="00890332"/>
    <w:rsid w:val="008909CF"/>
    <w:rsid w:val="00891D94"/>
    <w:rsid w:val="00891F67"/>
    <w:rsid w:val="00892B0B"/>
    <w:rsid w:val="00892C15"/>
    <w:rsid w:val="00892D4B"/>
    <w:rsid w:val="00892F54"/>
    <w:rsid w:val="0089301C"/>
    <w:rsid w:val="0089304A"/>
    <w:rsid w:val="0089332C"/>
    <w:rsid w:val="0089401A"/>
    <w:rsid w:val="008940B5"/>
    <w:rsid w:val="0089418E"/>
    <w:rsid w:val="0089461F"/>
    <w:rsid w:val="008946A4"/>
    <w:rsid w:val="0089475B"/>
    <w:rsid w:val="0089642C"/>
    <w:rsid w:val="00896DEC"/>
    <w:rsid w:val="00896FBF"/>
    <w:rsid w:val="008977D3"/>
    <w:rsid w:val="00897B1F"/>
    <w:rsid w:val="00897E22"/>
    <w:rsid w:val="008A0460"/>
    <w:rsid w:val="008A0B4F"/>
    <w:rsid w:val="008A0E96"/>
    <w:rsid w:val="008A0F25"/>
    <w:rsid w:val="008A1584"/>
    <w:rsid w:val="008A1943"/>
    <w:rsid w:val="008A1D63"/>
    <w:rsid w:val="008A2089"/>
    <w:rsid w:val="008A20E5"/>
    <w:rsid w:val="008A27C4"/>
    <w:rsid w:val="008A3B28"/>
    <w:rsid w:val="008A3C49"/>
    <w:rsid w:val="008A3DE6"/>
    <w:rsid w:val="008A4D88"/>
    <w:rsid w:val="008A4FF3"/>
    <w:rsid w:val="008A57A0"/>
    <w:rsid w:val="008A5842"/>
    <w:rsid w:val="008A5A00"/>
    <w:rsid w:val="008A5A78"/>
    <w:rsid w:val="008A60F5"/>
    <w:rsid w:val="008A6A27"/>
    <w:rsid w:val="008A6FE0"/>
    <w:rsid w:val="008B00E4"/>
    <w:rsid w:val="008B011D"/>
    <w:rsid w:val="008B08B6"/>
    <w:rsid w:val="008B08CF"/>
    <w:rsid w:val="008B0C0F"/>
    <w:rsid w:val="008B0C71"/>
    <w:rsid w:val="008B12EF"/>
    <w:rsid w:val="008B182C"/>
    <w:rsid w:val="008B1A48"/>
    <w:rsid w:val="008B2E04"/>
    <w:rsid w:val="008B37A0"/>
    <w:rsid w:val="008B47B7"/>
    <w:rsid w:val="008B48F8"/>
    <w:rsid w:val="008B4BDB"/>
    <w:rsid w:val="008B53A0"/>
    <w:rsid w:val="008B6384"/>
    <w:rsid w:val="008B664E"/>
    <w:rsid w:val="008B677C"/>
    <w:rsid w:val="008C0333"/>
    <w:rsid w:val="008C065B"/>
    <w:rsid w:val="008C08EB"/>
    <w:rsid w:val="008C0A65"/>
    <w:rsid w:val="008C182F"/>
    <w:rsid w:val="008C19E5"/>
    <w:rsid w:val="008C1A5C"/>
    <w:rsid w:val="008C1D0E"/>
    <w:rsid w:val="008C2964"/>
    <w:rsid w:val="008C3051"/>
    <w:rsid w:val="008C47F7"/>
    <w:rsid w:val="008C4C53"/>
    <w:rsid w:val="008C4D50"/>
    <w:rsid w:val="008C514F"/>
    <w:rsid w:val="008C5ACE"/>
    <w:rsid w:val="008C76EC"/>
    <w:rsid w:val="008C7A06"/>
    <w:rsid w:val="008D0057"/>
    <w:rsid w:val="008D0CD5"/>
    <w:rsid w:val="008D1160"/>
    <w:rsid w:val="008D3011"/>
    <w:rsid w:val="008D333D"/>
    <w:rsid w:val="008D3948"/>
    <w:rsid w:val="008D4234"/>
    <w:rsid w:val="008D4259"/>
    <w:rsid w:val="008D46E7"/>
    <w:rsid w:val="008D5124"/>
    <w:rsid w:val="008D53C3"/>
    <w:rsid w:val="008D5ED8"/>
    <w:rsid w:val="008D659F"/>
    <w:rsid w:val="008E00A0"/>
    <w:rsid w:val="008E0403"/>
    <w:rsid w:val="008E0961"/>
    <w:rsid w:val="008E0993"/>
    <w:rsid w:val="008E0BC1"/>
    <w:rsid w:val="008E1C9C"/>
    <w:rsid w:val="008E1CE3"/>
    <w:rsid w:val="008E211A"/>
    <w:rsid w:val="008E2C7C"/>
    <w:rsid w:val="008E2D93"/>
    <w:rsid w:val="008E36AC"/>
    <w:rsid w:val="008E3B13"/>
    <w:rsid w:val="008E3B17"/>
    <w:rsid w:val="008E3BE6"/>
    <w:rsid w:val="008E3C39"/>
    <w:rsid w:val="008E3C8D"/>
    <w:rsid w:val="008E490D"/>
    <w:rsid w:val="008E49D9"/>
    <w:rsid w:val="008E526D"/>
    <w:rsid w:val="008E5454"/>
    <w:rsid w:val="008E5645"/>
    <w:rsid w:val="008E59AE"/>
    <w:rsid w:val="008E61AB"/>
    <w:rsid w:val="008E6372"/>
    <w:rsid w:val="008E64AB"/>
    <w:rsid w:val="008E6542"/>
    <w:rsid w:val="008E681A"/>
    <w:rsid w:val="008E68F5"/>
    <w:rsid w:val="008E705C"/>
    <w:rsid w:val="008E7193"/>
    <w:rsid w:val="008E7D9C"/>
    <w:rsid w:val="008E7F5B"/>
    <w:rsid w:val="008F060E"/>
    <w:rsid w:val="008F0EBC"/>
    <w:rsid w:val="008F0FF0"/>
    <w:rsid w:val="008F119F"/>
    <w:rsid w:val="008F2CC4"/>
    <w:rsid w:val="008F3185"/>
    <w:rsid w:val="008F3BE8"/>
    <w:rsid w:val="008F40D4"/>
    <w:rsid w:val="008F45DE"/>
    <w:rsid w:val="008F488C"/>
    <w:rsid w:val="008F48FB"/>
    <w:rsid w:val="008F50CB"/>
    <w:rsid w:val="008F5501"/>
    <w:rsid w:val="008F5F09"/>
    <w:rsid w:val="008F61D8"/>
    <w:rsid w:val="008F6371"/>
    <w:rsid w:val="008F6CE8"/>
    <w:rsid w:val="008F6D56"/>
    <w:rsid w:val="008F74E5"/>
    <w:rsid w:val="008F78D9"/>
    <w:rsid w:val="00900354"/>
    <w:rsid w:val="009005F3"/>
    <w:rsid w:val="009008DD"/>
    <w:rsid w:val="00900929"/>
    <w:rsid w:val="009009AD"/>
    <w:rsid w:val="00900B0E"/>
    <w:rsid w:val="00901606"/>
    <w:rsid w:val="00901677"/>
    <w:rsid w:val="00901EB5"/>
    <w:rsid w:val="00902A2C"/>
    <w:rsid w:val="00903280"/>
    <w:rsid w:val="00903C0B"/>
    <w:rsid w:val="0090404E"/>
    <w:rsid w:val="00905014"/>
    <w:rsid w:val="0090546C"/>
    <w:rsid w:val="009064D5"/>
    <w:rsid w:val="00906557"/>
    <w:rsid w:val="009069F3"/>
    <w:rsid w:val="00907143"/>
    <w:rsid w:val="00907A4E"/>
    <w:rsid w:val="009108F7"/>
    <w:rsid w:val="00910E81"/>
    <w:rsid w:val="009112FE"/>
    <w:rsid w:val="00911452"/>
    <w:rsid w:val="00911654"/>
    <w:rsid w:val="009118E8"/>
    <w:rsid w:val="0091200C"/>
    <w:rsid w:val="009125F6"/>
    <w:rsid w:val="00915140"/>
    <w:rsid w:val="00915680"/>
    <w:rsid w:val="00916316"/>
    <w:rsid w:val="00916993"/>
    <w:rsid w:val="00916EDC"/>
    <w:rsid w:val="00916F2E"/>
    <w:rsid w:val="0091717F"/>
    <w:rsid w:val="00917344"/>
    <w:rsid w:val="00917B0F"/>
    <w:rsid w:val="00917E87"/>
    <w:rsid w:val="009212E1"/>
    <w:rsid w:val="009215E5"/>
    <w:rsid w:val="00921928"/>
    <w:rsid w:val="00922722"/>
    <w:rsid w:val="00922881"/>
    <w:rsid w:val="00922917"/>
    <w:rsid w:val="00922FA5"/>
    <w:rsid w:val="0092333D"/>
    <w:rsid w:val="009238C4"/>
    <w:rsid w:val="0092455D"/>
    <w:rsid w:val="009247F4"/>
    <w:rsid w:val="00924FE9"/>
    <w:rsid w:val="009256EB"/>
    <w:rsid w:val="00925C4D"/>
    <w:rsid w:val="0092688E"/>
    <w:rsid w:val="00927112"/>
    <w:rsid w:val="00927639"/>
    <w:rsid w:val="00927725"/>
    <w:rsid w:val="00927DE4"/>
    <w:rsid w:val="009304CC"/>
    <w:rsid w:val="00930788"/>
    <w:rsid w:val="00931247"/>
    <w:rsid w:val="00931C18"/>
    <w:rsid w:val="00933224"/>
    <w:rsid w:val="0093438E"/>
    <w:rsid w:val="00934B68"/>
    <w:rsid w:val="00934D47"/>
    <w:rsid w:val="0093555C"/>
    <w:rsid w:val="009355ED"/>
    <w:rsid w:val="00936724"/>
    <w:rsid w:val="009368A5"/>
    <w:rsid w:val="00936972"/>
    <w:rsid w:val="009369C2"/>
    <w:rsid w:val="009369FF"/>
    <w:rsid w:val="00936F8B"/>
    <w:rsid w:val="00936FCE"/>
    <w:rsid w:val="00937C74"/>
    <w:rsid w:val="00940703"/>
    <w:rsid w:val="0094172F"/>
    <w:rsid w:val="00941B52"/>
    <w:rsid w:val="00942623"/>
    <w:rsid w:val="00942FDA"/>
    <w:rsid w:val="00943217"/>
    <w:rsid w:val="009433DE"/>
    <w:rsid w:val="00943694"/>
    <w:rsid w:val="00943955"/>
    <w:rsid w:val="0094470F"/>
    <w:rsid w:val="00945327"/>
    <w:rsid w:val="00945455"/>
    <w:rsid w:val="009457BE"/>
    <w:rsid w:val="009465C5"/>
    <w:rsid w:val="00946864"/>
    <w:rsid w:val="00947578"/>
    <w:rsid w:val="0094780A"/>
    <w:rsid w:val="00947CB4"/>
    <w:rsid w:val="00947E8F"/>
    <w:rsid w:val="00947F59"/>
    <w:rsid w:val="0095045A"/>
    <w:rsid w:val="00951247"/>
    <w:rsid w:val="00951898"/>
    <w:rsid w:val="009520CC"/>
    <w:rsid w:val="009521F1"/>
    <w:rsid w:val="00952694"/>
    <w:rsid w:val="00952AF8"/>
    <w:rsid w:val="00952DA8"/>
    <w:rsid w:val="00952F88"/>
    <w:rsid w:val="00953775"/>
    <w:rsid w:val="00953EF8"/>
    <w:rsid w:val="009554FB"/>
    <w:rsid w:val="00956607"/>
    <w:rsid w:val="009568A9"/>
    <w:rsid w:val="009572AE"/>
    <w:rsid w:val="00957ADE"/>
    <w:rsid w:val="00957EF1"/>
    <w:rsid w:val="0096078D"/>
    <w:rsid w:val="00960B7E"/>
    <w:rsid w:val="00960EA5"/>
    <w:rsid w:val="00961EF1"/>
    <w:rsid w:val="009623C9"/>
    <w:rsid w:val="00962D7F"/>
    <w:rsid w:val="00963ECF"/>
    <w:rsid w:val="0096418C"/>
    <w:rsid w:val="00964B0A"/>
    <w:rsid w:val="00964D4D"/>
    <w:rsid w:val="00965DCC"/>
    <w:rsid w:val="009670AC"/>
    <w:rsid w:val="00967C7D"/>
    <w:rsid w:val="0097003B"/>
    <w:rsid w:val="009702C1"/>
    <w:rsid w:val="009703BB"/>
    <w:rsid w:val="00971A25"/>
    <w:rsid w:val="00971E35"/>
    <w:rsid w:val="009733E5"/>
    <w:rsid w:val="009734A1"/>
    <w:rsid w:val="00973CFC"/>
    <w:rsid w:val="00973D18"/>
    <w:rsid w:val="00974D7B"/>
    <w:rsid w:val="00974F44"/>
    <w:rsid w:val="00975D23"/>
    <w:rsid w:val="00975DE1"/>
    <w:rsid w:val="00976F04"/>
    <w:rsid w:val="009775E0"/>
    <w:rsid w:val="009777B8"/>
    <w:rsid w:val="00977976"/>
    <w:rsid w:val="00980620"/>
    <w:rsid w:val="00980884"/>
    <w:rsid w:val="00980947"/>
    <w:rsid w:val="00980D54"/>
    <w:rsid w:val="009817F3"/>
    <w:rsid w:val="00981A8D"/>
    <w:rsid w:val="00982450"/>
    <w:rsid w:val="009826F3"/>
    <w:rsid w:val="00983057"/>
    <w:rsid w:val="00983905"/>
    <w:rsid w:val="009845B1"/>
    <w:rsid w:val="0098513C"/>
    <w:rsid w:val="009852F1"/>
    <w:rsid w:val="009854B1"/>
    <w:rsid w:val="009856BD"/>
    <w:rsid w:val="00985C39"/>
    <w:rsid w:val="0098628C"/>
    <w:rsid w:val="009866B3"/>
    <w:rsid w:val="00986C84"/>
    <w:rsid w:val="00986CA7"/>
    <w:rsid w:val="00987916"/>
    <w:rsid w:val="00987BA3"/>
    <w:rsid w:val="00990CDD"/>
    <w:rsid w:val="00990FCA"/>
    <w:rsid w:val="00992682"/>
    <w:rsid w:val="00993448"/>
    <w:rsid w:val="009934AA"/>
    <w:rsid w:val="00993BEC"/>
    <w:rsid w:val="0099451C"/>
    <w:rsid w:val="0099484E"/>
    <w:rsid w:val="00994AC6"/>
    <w:rsid w:val="00994B2F"/>
    <w:rsid w:val="00995BF2"/>
    <w:rsid w:val="00996086"/>
    <w:rsid w:val="009965D9"/>
    <w:rsid w:val="00996A4A"/>
    <w:rsid w:val="00996AC8"/>
    <w:rsid w:val="00996BC1"/>
    <w:rsid w:val="00996EFE"/>
    <w:rsid w:val="00997752"/>
    <w:rsid w:val="00997BF2"/>
    <w:rsid w:val="009A09D2"/>
    <w:rsid w:val="009A2F56"/>
    <w:rsid w:val="009A3043"/>
    <w:rsid w:val="009A305C"/>
    <w:rsid w:val="009A3688"/>
    <w:rsid w:val="009A3743"/>
    <w:rsid w:val="009A43C8"/>
    <w:rsid w:val="009A49DD"/>
    <w:rsid w:val="009A4C75"/>
    <w:rsid w:val="009A4F35"/>
    <w:rsid w:val="009A5035"/>
    <w:rsid w:val="009A57EA"/>
    <w:rsid w:val="009A6195"/>
    <w:rsid w:val="009A6DEB"/>
    <w:rsid w:val="009A6E08"/>
    <w:rsid w:val="009B06DE"/>
    <w:rsid w:val="009B09CF"/>
    <w:rsid w:val="009B1AC9"/>
    <w:rsid w:val="009B1E4A"/>
    <w:rsid w:val="009B1FC0"/>
    <w:rsid w:val="009B21F0"/>
    <w:rsid w:val="009B2D6E"/>
    <w:rsid w:val="009B30EF"/>
    <w:rsid w:val="009B3785"/>
    <w:rsid w:val="009B3DA7"/>
    <w:rsid w:val="009B3F57"/>
    <w:rsid w:val="009B4390"/>
    <w:rsid w:val="009B5512"/>
    <w:rsid w:val="009B5809"/>
    <w:rsid w:val="009B5F1B"/>
    <w:rsid w:val="009B72D6"/>
    <w:rsid w:val="009C01E9"/>
    <w:rsid w:val="009C052F"/>
    <w:rsid w:val="009C06C2"/>
    <w:rsid w:val="009C1723"/>
    <w:rsid w:val="009C187E"/>
    <w:rsid w:val="009C1F38"/>
    <w:rsid w:val="009C2023"/>
    <w:rsid w:val="009C2A4B"/>
    <w:rsid w:val="009C36DD"/>
    <w:rsid w:val="009C39B1"/>
    <w:rsid w:val="009C3B67"/>
    <w:rsid w:val="009C584D"/>
    <w:rsid w:val="009C5FD5"/>
    <w:rsid w:val="009C6CF6"/>
    <w:rsid w:val="009C6E2A"/>
    <w:rsid w:val="009C6FDB"/>
    <w:rsid w:val="009C7013"/>
    <w:rsid w:val="009C75B6"/>
    <w:rsid w:val="009C7AED"/>
    <w:rsid w:val="009C7BCF"/>
    <w:rsid w:val="009C7D49"/>
    <w:rsid w:val="009D0829"/>
    <w:rsid w:val="009D0B6E"/>
    <w:rsid w:val="009D118D"/>
    <w:rsid w:val="009D11ED"/>
    <w:rsid w:val="009D14A1"/>
    <w:rsid w:val="009D16B3"/>
    <w:rsid w:val="009D19F7"/>
    <w:rsid w:val="009D1BC0"/>
    <w:rsid w:val="009D1DF9"/>
    <w:rsid w:val="009D2327"/>
    <w:rsid w:val="009D2640"/>
    <w:rsid w:val="009D2BDE"/>
    <w:rsid w:val="009D2F1F"/>
    <w:rsid w:val="009D3C64"/>
    <w:rsid w:val="009D3E1C"/>
    <w:rsid w:val="009D411E"/>
    <w:rsid w:val="009D4884"/>
    <w:rsid w:val="009D49BE"/>
    <w:rsid w:val="009D554D"/>
    <w:rsid w:val="009D6724"/>
    <w:rsid w:val="009D6C8F"/>
    <w:rsid w:val="009D710F"/>
    <w:rsid w:val="009E0786"/>
    <w:rsid w:val="009E087C"/>
    <w:rsid w:val="009E14D5"/>
    <w:rsid w:val="009E1734"/>
    <w:rsid w:val="009E1DFB"/>
    <w:rsid w:val="009E3512"/>
    <w:rsid w:val="009E44DF"/>
    <w:rsid w:val="009E45C2"/>
    <w:rsid w:val="009E46F2"/>
    <w:rsid w:val="009E4B83"/>
    <w:rsid w:val="009E5BA8"/>
    <w:rsid w:val="009E5DD7"/>
    <w:rsid w:val="009E603F"/>
    <w:rsid w:val="009E77BA"/>
    <w:rsid w:val="009E78E0"/>
    <w:rsid w:val="009E7B8F"/>
    <w:rsid w:val="009F02BE"/>
    <w:rsid w:val="009F0539"/>
    <w:rsid w:val="009F093E"/>
    <w:rsid w:val="009F09C7"/>
    <w:rsid w:val="009F14F9"/>
    <w:rsid w:val="009F18D3"/>
    <w:rsid w:val="009F1B23"/>
    <w:rsid w:val="009F1EF7"/>
    <w:rsid w:val="009F2636"/>
    <w:rsid w:val="009F300C"/>
    <w:rsid w:val="009F51D8"/>
    <w:rsid w:val="009F5B5A"/>
    <w:rsid w:val="009F651B"/>
    <w:rsid w:val="009F72D4"/>
    <w:rsid w:val="009F7433"/>
    <w:rsid w:val="00A00403"/>
    <w:rsid w:val="00A009B4"/>
    <w:rsid w:val="00A010A7"/>
    <w:rsid w:val="00A011E3"/>
    <w:rsid w:val="00A013A8"/>
    <w:rsid w:val="00A01464"/>
    <w:rsid w:val="00A01C2F"/>
    <w:rsid w:val="00A03D6A"/>
    <w:rsid w:val="00A044CF"/>
    <w:rsid w:val="00A049BF"/>
    <w:rsid w:val="00A04B65"/>
    <w:rsid w:val="00A04E3A"/>
    <w:rsid w:val="00A051C8"/>
    <w:rsid w:val="00A05EC9"/>
    <w:rsid w:val="00A063B0"/>
    <w:rsid w:val="00A063C7"/>
    <w:rsid w:val="00A067A4"/>
    <w:rsid w:val="00A067ED"/>
    <w:rsid w:val="00A06B9F"/>
    <w:rsid w:val="00A0792D"/>
    <w:rsid w:val="00A07BE7"/>
    <w:rsid w:val="00A1041B"/>
    <w:rsid w:val="00A1084F"/>
    <w:rsid w:val="00A110C2"/>
    <w:rsid w:val="00A125C8"/>
    <w:rsid w:val="00A12A3F"/>
    <w:rsid w:val="00A14053"/>
    <w:rsid w:val="00A1452E"/>
    <w:rsid w:val="00A14785"/>
    <w:rsid w:val="00A14FCE"/>
    <w:rsid w:val="00A15080"/>
    <w:rsid w:val="00A1560E"/>
    <w:rsid w:val="00A156E2"/>
    <w:rsid w:val="00A15A39"/>
    <w:rsid w:val="00A15C14"/>
    <w:rsid w:val="00A1653C"/>
    <w:rsid w:val="00A16C05"/>
    <w:rsid w:val="00A17AF1"/>
    <w:rsid w:val="00A17F6D"/>
    <w:rsid w:val="00A2021E"/>
    <w:rsid w:val="00A20581"/>
    <w:rsid w:val="00A207A5"/>
    <w:rsid w:val="00A20B1C"/>
    <w:rsid w:val="00A21727"/>
    <w:rsid w:val="00A2195A"/>
    <w:rsid w:val="00A221AB"/>
    <w:rsid w:val="00A250B5"/>
    <w:rsid w:val="00A25660"/>
    <w:rsid w:val="00A25F54"/>
    <w:rsid w:val="00A2610F"/>
    <w:rsid w:val="00A261EA"/>
    <w:rsid w:val="00A268A4"/>
    <w:rsid w:val="00A26D15"/>
    <w:rsid w:val="00A26EE4"/>
    <w:rsid w:val="00A27CE0"/>
    <w:rsid w:val="00A3005B"/>
    <w:rsid w:val="00A30377"/>
    <w:rsid w:val="00A30DF0"/>
    <w:rsid w:val="00A315F2"/>
    <w:rsid w:val="00A31878"/>
    <w:rsid w:val="00A31AA8"/>
    <w:rsid w:val="00A32479"/>
    <w:rsid w:val="00A32CAE"/>
    <w:rsid w:val="00A32DB3"/>
    <w:rsid w:val="00A33031"/>
    <w:rsid w:val="00A33228"/>
    <w:rsid w:val="00A34254"/>
    <w:rsid w:val="00A3470F"/>
    <w:rsid w:val="00A3481C"/>
    <w:rsid w:val="00A34D5C"/>
    <w:rsid w:val="00A356B6"/>
    <w:rsid w:val="00A35C52"/>
    <w:rsid w:val="00A35D36"/>
    <w:rsid w:val="00A35D5D"/>
    <w:rsid w:val="00A37B9A"/>
    <w:rsid w:val="00A37EE8"/>
    <w:rsid w:val="00A40246"/>
    <w:rsid w:val="00A404F3"/>
    <w:rsid w:val="00A40EAF"/>
    <w:rsid w:val="00A41475"/>
    <w:rsid w:val="00A419EC"/>
    <w:rsid w:val="00A41D3F"/>
    <w:rsid w:val="00A424A9"/>
    <w:rsid w:val="00A42D22"/>
    <w:rsid w:val="00A43151"/>
    <w:rsid w:val="00A434A9"/>
    <w:rsid w:val="00A4392D"/>
    <w:rsid w:val="00A440F3"/>
    <w:rsid w:val="00A4412D"/>
    <w:rsid w:val="00A4438C"/>
    <w:rsid w:val="00A45179"/>
    <w:rsid w:val="00A453FD"/>
    <w:rsid w:val="00A462DA"/>
    <w:rsid w:val="00A467FD"/>
    <w:rsid w:val="00A46C59"/>
    <w:rsid w:val="00A4711D"/>
    <w:rsid w:val="00A47C9D"/>
    <w:rsid w:val="00A47E53"/>
    <w:rsid w:val="00A5016C"/>
    <w:rsid w:val="00A5037B"/>
    <w:rsid w:val="00A50689"/>
    <w:rsid w:val="00A51106"/>
    <w:rsid w:val="00A5175B"/>
    <w:rsid w:val="00A5197D"/>
    <w:rsid w:val="00A51BAB"/>
    <w:rsid w:val="00A51C7B"/>
    <w:rsid w:val="00A51CFB"/>
    <w:rsid w:val="00A5222F"/>
    <w:rsid w:val="00A526D3"/>
    <w:rsid w:val="00A529A4"/>
    <w:rsid w:val="00A52D9D"/>
    <w:rsid w:val="00A52E81"/>
    <w:rsid w:val="00A533EE"/>
    <w:rsid w:val="00A5364E"/>
    <w:rsid w:val="00A53ADC"/>
    <w:rsid w:val="00A54A3C"/>
    <w:rsid w:val="00A54A46"/>
    <w:rsid w:val="00A54E96"/>
    <w:rsid w:val="00A55F9E"/>
    <w:rsid w:val="00A5646F"/>
    <w:rsid w:val="00A5686E"/>
    <w:rsid w:val="00A57075"/>
    <w:rsid w:val="00A57491"/>
    <w:rsid w:val="00A578BF"/>
    <w:rsid w:val="00A60CB8"/>
    <w:rsid w:val="00A615C1"/>
    <w:rsid w:val="00A6225B"/>
    <w:rsid w:val="00A6282A"/>
    <w:rsid w:val="00A62F88"/>
    <w:rsid w:val="00A63000"/>
    <w:rsid w:val="00A63421"/>
    <w:rsid w:val="00A63726"/>
    <w:rsid w:val="00A639F9"/>
    <w:rsid w:val="00A64339"/>
    <w:rsid w:val="00A64818"/>
    <w:rsid w:val="00A668EE"/>
    <w:rsid w:val="00A66E26"/>
    <w:rsid w:val="00A67A45"/>
    <w:rsid w:val="00A67F49"/>
    <w:rsid w:val="00A7025E"/>
    <w:rsid w:val="00A71F23"/>
    <w:rsid w:val="00A72266"/>
    <w:rsid w:val="00A722EF"/>
    <w:rsid w:val="00A724A0"/>
    <w:rsid w:val="00A72820"/>
    <w:rsid w:val="00A72922"/>
    <w:rsid w:val="00A73429"/>
    <w:rsid w:val="00A7403D"/>
    <w:rsid w:val="00A746D1"/>
    <w:rsid w:val="00A74A9D"/>
    <w:rsid w:val="00A74BF8"/>
    <w:rsid w:val="00A74D85"/>
    <w:rsid w:val="00A74EE7"/>
    <w:rsid w:val="00A75146"/>
    <w:rsid w:val="00A75147"/>
    <w:rsid w:val="00A7661B"/>
    <w:rsid w:val="00A76F46"/>
    <w:rsid w:val="00A77252"/>
    <w:rsid w:val="00A80000"/>
    <w:rsid w:val="00A80353"/>
    <w:rsid w:val="00A8061D"/>
    <w:rsid w:val="00A8127C"/>
    <w:rsid w:val="00A81571"/>
    <w:rsid w:val="00A81692"/>
    <w:rsid w:val="00A816D9"/>
    <w:rsid w:val="00A817C5"/>
    <w:rsid w:val="00A81AC7"/>
    <w:rsid w:val="00A82522"/>
    <w:rsid w:val="00A826C9"/>
    <w:rsid w:val="00A82A75"/>
    <w:rsid w:val="00A82CC0"/>
    <w:rsid w:val="00A82F23"/>
    <w:rsid w:val="00A83701"/>
    <w:rsid w:val="00A8503E"/>
    <w:rsid w:val="00A85484"/>
    <w:rsid w:val="00A85B6D"/>
    <w:rsid w:val="00A85BF5"/>
    <w:rsid w:val="00A85D14"/>
    <w:rsid w:val="00A86CD3"/>
    <w:rsid w:val="00A8724B"/>
    <w:rsid w:val="00A8741E"/>
    <w:rsid w:val="00A87707"/>
    <w:rsid w:val="00A87F07"/>
    <w:rsid w:val="00A91C9E"/>
    <w:rsid w:val="00A91F66"/>
    <w:rsid w:val="00A921CC"/>
    <w:rsid w:val="00A92415"/>
    <w:rsid w:val="00A92A49"/>
    <w:rsid w:val="00A93021"/>
    <w:rsid w:val="00A9416D"/>
    <w:rsid w:val="00A94B5C"/>
    <w:rsid w:val="00A958B0"/>
    <w:rsid w:val="00A95C4F"/>
    <w:rsid w:val="00A965A4"/>
    <w:rsid w:val="00A967D2"/>
    <w:rsid w:val="00A96CBA"/>
    <w:rsid w:val="00A96EE0"/>
    <w:rsid w:val="00AA0237"/>
    <w:rsid w:val="00AA057C"/>
    <w:rsid w:val="00AA0CEC"/>
    <w:rsid w:val="00AA0CF2"/>
    <w:rsid w:val="00AA1505"/>
    <w:rsid w:val="00AA1B4E"/>
    <w:rsid w:val="00AA1C3A"/>
    <w:rsid w:val="00AA1EA4"/>
    <w:rsid w:val="00AA1F80"/>
    <w:rsid w:val="00AA2321"/>
    <w:rsid w:val="00AA270F"/>
    <w:rsid w:val="00AA307A"/>
    <w:rsid w:val="00AA42BA"/>
    <w:rsid w:val="00AA52B7"/>
    <w:rsid w:val="00AA5D06"/>
    <w:rsid w:val="00AA6278"/>
    <w:rsid w:val="00AA654F"/>
    <w:rsid w:val="00AA6921"/>
    <w:rsid w:val="00AA6A29"/>
    <w:rsid w:val="00AA7090"/>
    <w:rsid w:val="00AA70B7"/>
    <w:rsid w:val="00AA794F"/>
    <w:rsid w:val="00AB06A8"/>
    <w:rsid w:val="00AB0A77"/>
    <w:rsid w:val="00AB13EE"/>
    <w:rsid w:val="00AB19B6"/>
    <w:rsid w:val="00AB2216"/>
    <w:rsid w:val="00AB2C79"/>
    <w:rsid w:val="00AB2D42"/>
    <w:rsid w:val="00AB2EE4"/>
    <w:rsid w:val="00AB4339"/>
    <w:rsid w:val="00AB4480"/>
    <w:rsid w:val="00AB4708"/>
    <w:rsid w:val="00AB524A"/>
    <w:rsid w:val="00AB54F4"/>
    <w:rsid w:val="00AB5FED"/>
    <w:rsid w:val="00AB6291"/>
    <w:rsid w:val="00AB64AB"/>
    <w:rsid w:val="00AB68FB"/>
    <w:rsid w:val="00AB76BB"/>
    <w:rsid w:val="00AC049F"/>
    <w:rsid w:val="00AC04E4"/>
    <w:rsid w:val="00AC0A3E"/>
    <w:rsid w:val="00AC0B8E"/>
    <w:rsid w:val="00AC0D3E"/>
    <w:rsid w:val="00AC0E9F"/>
    <w:rsid w:val="00AC103F"/>
    <w:rsid w:val="00AC133E"/>
    <w:rsid w:val="00AC1395"/>
    <w:rsid w:val="00AC1965"/>
    <w:rsid w:val="00AC1D12"/>
    <w:rsid w:val="00AC21E3"/>
    <w:rsid w:val="00AC24C0"/>
    <w:rsid w:val="00AC2B8C"/>
    <w:rsid w:val="00AC2EB3"/>
    <w:rsid w:val="00AC3009"/>
    <w:rsid w:val="00AC357E"/>
    <w:rsid w:val="00AC3AF8"/>
    <w:rsid w:val="00AC404F"/>
    <w:rsid w:val="00AC4174"/>
    <w:rsid w:val="00AC46BF"/>
    <w:rsid w:val="00AC5E69"/>
    <w:rsid w:val="00AC6E15"/>
    <w:rsid w:val="00AC7320"/>
    <w:rsid w:val="00AC74B3"/>
    <w:rsid w:val="00AC7583"/>
    <w:rsid w:val="00AC7603"/>
    <w:rsid w:val="00AC7698"/>
    <w:rsid w:val="00AC7AE3"/>
    <w:rsid w:val="00AD02BC"/>
    <w:rsid w:val="00AD0539"/>
    <w:rsid w:val="00AD056F"/>
    <w:rsid w:val="00AD187A"/>
    <w:rsid w:val="00AD1A11"/>
    <w:rsid w:val="00AD1AD4"/>
    <w:rsid w:val="00AD25C7"/>
    <w:rsid w:val="00AD2B34"/>
    <w:rsid w:val="00AD2D2E"/>
    <w:rsid w:val="00AD392D"/>
    <w:rsid w:val="00AD476E"/>
    <w:rsid w:val="00AD4830"/>
    <w:rsid w:val="00AD5990"/>
    <w:rsid w:val="00AD652A"/>
    <w:rsid w:val="00AD67C0"/>
    <w:rsid w:val="00AD76BC"/>
    <w:rsid w:val="00AD7EF9"/>
    <w:rsid w:val="00AE0919"/>
    <w:rsid w:val="00AE0C4E"/>
    <w:rsid w:val="00AE1F16"/>
    <w:rsid w:val="00AE2008"/>
    <w:rsid w:val="00AE21C3"/>
    <w:rsid w:val="00AE24A9"/>
    <w:rsid w:val="00AE2800"/>
    <w:rsid w:val="00AE2A22"/>
    <w:rsid w:val="00AE37AD"/>
    <w:rsid w:val="00AE3829"/>
    <w:rsid w:val="00AE3D07"/>
    <w:rsid w:val="00AE4599"/>
    <w:rsid w:val="00AE4882"/>
    <w:rsid w:val="00AE4AA9"/>
    <w:rsid w:val="00AE596A"/>
    <w:rsid w:val="00AE5AC2"/>
    <w:rsid w:val="00AE6591"/>
    <w:rsid w:val="00AE7EE7"/>
    <w:rsid w:val="00AF04BF"/>
    <w:rsid w:val="00AF1C37"/>
    <w:rsid w:val="00AF323F"/>
    <w:rsid w:val="00AF3A8E"/>
    <w:rsid w:val="00AF4082"/>
    <w:rsid w:val="00AF4178"/>
    <w:rsid w:val="00AF4DF3"/>
    <w:rsid w:val="00AF5B17"/>
    <w:rsid w:val="00AF5EC3"/>
    <w:rsid w:val="00AF6D20"/>
    <w:rsid w:val="00AF7796"/>
    <w:rsid w:val="00AF7D77"/>
    <w:rsid w:val="00B0023C"/>
    <w:rsid w:val="00B0091A"/>
    <w:rsid w:val="00B00A3D"/>
    <w:rsid w:val="00B00AB5"/>
    <w:rsid w:val="00B00EF7"/>
    <w:rsid w:val="00B00F9E"/>
    <w:rsid w:val="00B01349"/>
    <w:rsid w:val="00B01533"/>
    <w:rsid w:val="00B01926"/>
    <w:rsid w:val="00B01AA7"/>
    <w:rsid w:val="00B0298F"/>
    <w:rsid w:val="00B02EAB"/>
    <w:rsid w:val="00B03D3E"/>
    <w:rsid w:val="00B04391"/>
    <w:rsid w:val="00B0455F"/>
    <w:rsid w:val="00B04DF1"/>
    <w:rsid w:val="00B04E69"/>
    <w:rsid w:val="00B057F3"/>
    <w:rsid w:val="00B05830"/>
    <w:rsid w:val="00B05890"/>
    <w:rsid w:val="00B0667B"/>
    <w:rsid w:val="00B06F90"/>
    <w:rsid w:val="00B0771E"/>
    <w:rsid w:val="00B07A73"/>
    <w:rsid w:val="00B07AA5"/>
    <w:rsid w:val="00B07F72"/>
    <w:rsid w:val="00B10006"/>
    <w:rsid w:val="00B10BDF"/>
    <w:rsid w:val="00B10E00"/>
    <w:rsid w:val="00B10EA6"/>
    <w:rsid w:val="00B11C53"/>
    <w:rsid w:val="00B12359"/>
    <w:rsid w:val="00B12E6C"/>
    <w:rsid w:val="00B13270"/>
    <w:rsid w:val="00B137B9"/>
    <w:rsid w:val="00B14494"/>
    <w:rsid w:val="00B14D8B"/>
    <w:rsid w:val="00B152F3"/>
    <w:rsid w:val="00B164B1"/>
    <w:rsid w:val="00B16768"/>
    <w:rsid w:val="00B1742B"/>
    <w:rsid w:val="00B17554"/>
    <w:rsid w:val="00B17887"/>
    <w:rsid w:val="00B17B00"/>
    <w:rsid w:val="00B202CE"/>
    <w:rsid w:val="00B204AA"/>
    <w:rsid w:val="00B206AF"/>
    <w:rsid w:val="00B20D35"/>
    <w:rsid w:val="00B20EFB"/>
    <w:rsid w:val="00B21478"/>
    <w:rsid w:val="00B21AC0"/>
    <w:rsid w:val="00B2284F"/>
    <w:rsid w:val="00B22F59"/>
    <w:rsid w:val="00B2310B"/>
    <w:rsid w:val="00B231FB"/>
    <w:rsid w:val="00B23CB1"/>
    <w:rsid w:val="00B240B2"/>
    <w:rsid w:val="00B24946"/>
    <w:rsid w:val="00B2500A"/>
    <w:rsid w:val="00B254AE"/>
    <w:rsid w:val="00B25A56"/>
    <w:rsid w:val="00B25B23"/>
    <w:rsid w:val="00B262B6"/>
    <w:rsid w:val="00B264B1"/>
    <w:rsid w:val="00B26EB4"/>
    <w:rsid w:val="00B27A79"/>
    <w:rsid w:val="00B27CC9"/>
    <w:rsid w:val="00B27F3E"/>
    <w:rsid w:val="00B30026"/>
    <w:rsid w:val="00B307C3"/>
    <w:rsid w:val="00B308B6"/>
    <w:rsid w:val="00B30E54"/>
    <w:rsid w:val="00B314CC"/>
    <w:rsid w:val="00B32C83"/>
    <w:rsid w:val="00B32CE6"/>
    <w:rsid w:val="00B32DFA"/>
    <w:rsid w:val="00B33324"/>
    <w:rsid w:val="00B33A5C"/>
    <w:rsid w:val="00B33AD6"/>
    <w:rsid w:val="00B3424C"/>
    <w:rsid w:val="00B34840"/>
    <w:rsid w:val="00B34894"/>
    <w:rsid w:val="00B34AD9"/>
    <w:rsid w:val="00B355E8"/>
    <w:rsid w:val="00B371DD"/>
    <w:rsid w:val="00B374C7"/>
    <w:rsid w:val="00B3764A"/>
    <w:rsid w:val="00B37E46"/>
    <w:rsid w:val="00B37E6E"/>
    <w:rsid w:val="00B40A33"/>
    <w:rsid w:val="00B40BCC"/>
    <w:rsid w:val="00B40DB2"/>
    <w:rsid w:val="00B415D4"/>
    <w:rsid w:val="00B42730"/>
    <w:rsid w:val="00B42F95"/>
    <w:rsid w:val="00B430AA"/>
    <w:rsid w:val="00B43999"/>
    <w:rsid w:val="00B43AE8"/>
    <w:rsid w:val="00B43E94"/>
    <w:rsid w:val="00B4411E"/>
    <w:rsid w:val="00B443C0"/>
    <w:rsid w:val="00B444FA"/>
    <w:rsid w:val="00B44955"/>
    <w:rsid w:val="00B44FD9"/>
    <w:rsid w:val="00B454C4"/>
    <w:rsid w:val="00B45C99"/>
    <w:rsid w:val="00B46452"/>
    <w:rsid w:val="00B4671B"/>
    <w:rsid w:val="00B46CCE"/>
    <w:rsid w:val="00B471A2"/>
    <w:rsid w:val="00B47299"/>
    <w:rsid w:val="00B473EC"/>
    <w:rsid w:val="00B51899"/>
    <w:rsid w:val="00B51DC3"/>
    <w:rsid w:val="00B52065"/>
    <w:rsid w:val="00B524A0"/>
    <w:rsid w:val="00B52C7D"/>
    <w:rsid w:val="00B53416"/>
    <w:rsid w:val="00B53635"/>
    <w:rsid w:val="00B53A9E"/>
    <w:rsid w:val="00B54CFD"/>
    <w:rsid w:val="00B54F3D"/>
    <w:rsid w:val="00B5502D"/>
    <w:rsid w:val="00B55318"/>
    <w:rsid w:val="00B557A3"/>
    <w:rsid w:val="00B56220"/>
    <w:rsid w:val="00B5647F"/>
    <w:rsid w:val="00B572A4"/>
    <w:rsid w:val="00B57633"/>
    <w:rsid w:val="00B60317"/>
    <w:rsid w:val="00B604C6"/>
    <w:rsid w:val="00B607AC"/>
    <w:rsid w:val="00B6123C"/>
    <w:rsid w:val="00B61967"/>
    <w:rsid w:val="00B624E3"/>
    <w:rsid w:val="00B62861"/>
    <w:rsid w:val="00B62B14"/>
    <w:rsid w:val="00B63371"/>
    <w:rsid w:val="00B63C6C"/>
    <w:rsid w:val="00B63D6B"/>
    <w:rsid w:val="00B63E37"/>
    <w:rsid w:val="00B641F7"/>
    <w:rsid w:val="00B642B6"/>
    <w:rsid w:val="00B662B5"/>
    <w:rsid w:val="00B66F82"/>
    <w:rsid w:val="00B6778A"/>
    <w:rsid w:val="00B70171"/>
    <w:rsid w:val="00B70610"/>
    <w:rsid w:val="00B70B5F"/>
    <w:rsid w:val="00B70DBA"/>
    <w:rsid w:val="00B71A89"/>
    <w:rsid w:val="00B72F97"/>
    <w:rsid w:val="00B7322A"/>
    <w:rsid w:val="00B73AE5"/>
    <w:rsid w:val="00B74A8C"/>
    <w:rsid w:val="00B7510B"/>
    <w:rsid w:val="00B75721"/>
    <w:rsid w:val="00B75A36"/>
    <w:rsid w:val="00B75C47"/>
    <w:rsid w:val="00B75CC1"/>
    <w:rsid w:val="00B76629"/>
    <w:rsid w:val="00B767B1"/>
    <w:rsid w:val="00B779ED"/>
    <w:rsid w:val="00B77BA3"/>
    <w:rsid w:val="00B77CF9"/>
    <w:rsid w:val="00B81169"/>
    <w:rsid w:val="00B81B04"/>
    <w:rsid w:val="00B82B0A"/>
    <w:rsid w:val="00B82B62"/>
    <w:rsid w:val="00B83B28"/>
    <w:rsid w:val="00B83B5D"/>
    <w:rsid w:val="00B84453"/>
    <w:rsid w:val="00B85118"/>
    <w:rsid w:val="00B8518C"/>
    <w:rsid w:val="00B8525B"/>
    <w:rsid w:val="00B8555B"/>
    <w:rsid w:val="00B8668E"/>
    <w:rsid w:val="00B86912"/>
    <w:rsid w:val="00B86F64"/>
    <w:rsid w:val="00B871DE"/>
    <w:rsid w:val="00B872BC"/>
    <w:rsid w:val="00B87B45"/>
    <w:rsid w:val="00B87F2D"/>
    <w:rsid w:val="00B9062A"/>
    <w:rsid w:val="00B91982"/>
    <w:rsid w:val="00B92AE5"/>
    <w:rsid w:val="00B937E7"/>
    <w:rsid w:val="00B939DF"/>
    <w:rsid w:val="00B947B2"/>
    <w:rsid w:val="00B94C67"/>
    <w:rsid w:val="00B95260"/>
    <w:rsid w:val="00B9621C"/>
    <w:rsid w:val="00B969EC"/>
    <w:rsid w:val="00B96A83"/>
    <w:rsid w:val="00B96EF0"/>
    <w:rsid w:val="00B97C9D"/>
    <w:rsid w:val="00BA0088"/>
    <w:rsid w:val="00BA05F8"/>
    <w:rsid w:val="00BA0C13"/>
    <w:rsid w:val="00BA0E3B"/>
    <w:rsid w:val="00BA132B"/>
    <w:rsid w:val="00BA17E9"/>
    <w:rsid w:val="00BA1844"/>
    <w:rsid w:val="00BA1A09"/>
    <w:rsid w:val="00BA1ABB"/>
    <w:rsid w:val="00BA1B21"/>
    <w:rsid w:val="00BA2452"/>
    <w:rsid w:val="00BA2F00"/>
    <w:rsid w:val="00BA3390"/>
    <w:rsid w:val="00BA3400"/>
    <w:rsid w:val="00BA382C"/>
    <w:rsid w:val="00BA3BDD"/>
    <w:rsid w:val="00BA4ECC"/>
    <w:rsid w:val="00BA521B"/>
    <w:rsid w:val="00BA5732"/>
    <w:rsid w:val="00BA6510"/>
    <w:rsid w:val="00BA783C"/>
    <w:rsid w:val="00BB0716"/>
    <w:rsid w:val="00BB0848"/>
    <w:rsid w:val="00BB0C17"/>
    <w:rsid w:val="00BB12D7"/>
    <w:rsid w:val="00BB1A1B"/>
    <w:rsid w:val="00BB1E7A"/>
    <w:rsid w:val="00BB205A"/>
    <w:rsid w:val="00BB2415"/>
    <w:rsid w:val="00BB262E"/>
    <w:rsid w:val="00BB295B"/>
    <w:rsid w:val="00BB3001"/>
    <w:rsid w:val="00BB31A7"/>
    <w:rsid w:val="00BB393D"/>
    <w:rsid w:val="00BB3C51"/>
    <w:rsid w:val="00BB3D90"/>
    <w:rsid w:val="00BB47B8"/>
    <w:rsid w:val="00BB4CA2"/>
    <w:rsid w:val="00BB56B5"/>
    <w:rsid w:val="00BB6517"/>
    <w:rsid w:val="00BB6F79"/>
    <w:rsid w:val="00BB77AF"/>
    <w:rsid w:val="00BB7974"/>
    <w:rsid w:val="00BB7A48"/>
    <w:rsid w:val="00BC13F6"/>
    <w:rsid w:val="00BC16FA"/>
    <w:rsid w:val="00BC1933"/>
    <w:rsid w:val="00BC2618"/>
    <w:rsid w:val="00BC2BBA"/>
    <w:rsid w:val="00BC30B8"/>
    <w:rsid w:val="00BC324F"/>
    <w:rsid w:val="00BC3418"/>
    <w:rsid w:val="00BC3622"/>
    <w:rsid w:val="00BC3A60"/>
    <w:rsid w:val="00BC4586"/>
    <w:rsid w:val="00BC695B"/>
    <w:rsid w:val="00BC6A24"/>
    <w:rsid w:val="00BC6A40"/>
    <w:rsid w:val="00BC6E6A"/>
    <w:rsid w:val="00BC7005"/>
    <w:rsid w:val="00BC7844"/>
    <w:rsid w:val="00BC7DBC"/>
    <w:rsid w:val="00BD098F"/>
    <w:rsid w:val="00BD0BF7"/>
    <w:rsid w:val="00BD1113"/>
    <w:rsid w:val="00BD1983"/>
    <w:rsid w:val="00BD1B57"/>
    <w:rsid w:val="00BD1D22"/>
    <w:rsid w:val="00BD1D31"/>
    <w:rsid w:val="00BD22F8"/>
    <w:rsid w:val="00BD255A"/>
    <w:rsid w:val="00BD27DA"/>
    <w:rsid w:val="00BD3A58"/>
    <w:rsid w:val="00BD3DB0"/>
    <w:rsid w:val="00BD3EEE"/>
    <w:rsid w:val="00BD4542"/>
    <w:rsid w:val="00BD4A2C"/>
    <w:rsid w:val="00BD4F0F"/>
    <w:rsid w:val="00BD5E35"/>
    <w:rsid w:val="00BD60F2"/>
    <w:rsid w:val="00BD6527"/>
    <w:rsid w:val="00BD6AD5"/>
    <w:rsid w:val="00BD6C85"/>
    <w:rsid w:val="00BD6DF0"/>
    <w:rsid w:val="00BD779E"/>
    <w:rsid w:val="00BD7FD2"/>
    <w:rsid w:val="00BE05B2"/>
    <w:rsid w:val="00BE05B7"/>
    <w:rsid w:val="00BE0B47"/>
    <w:rsid w:val="00BE0DCC"/>
    <w:rsid w:val="00BE22B6"/>
    <w:rsid w:val="00BE2391"/>
    <w:rsid w:val="00BE244D"/>
    <w:rsid w:val="00BE2A0E"/>
    <w:rsid w:val="00BE3079"/>
    <w:rsid w:val="00BE3960"/>
    <w:rsid w:val="00BE3A82"/>
    <w:rsid w:val="00BE3BA3"/>
    <w:rsid w:val="00BE3CED"/>
    <w:rsid w:val="00BE4908"/>
    <w:rsid w:val="00BE528B"/>
    <w:rsid w:val="00BE57AB"/>
    <w:rsid w:val="00BE5919"/>
    <w:rsid w:val="00BE5975"/>
    <w:rsid w:val="00BE5CC0"/>
    <w:rsid w:val="00BE61E5"/>
    <w:rsid w:val="00BE6874"/>
    <w:rsid w:val="00BE687D"/>
    <w:rsid w:val="00BE6C1B"/>
    <w:rsid w:val="00BE7F77"/>
    <w:rsid w:val="00BF0379"/>
    <w:rsid w:val="00BF0806"/>
    <w:rsid w:val="00BF165F"/>
    <w:rsid w:val="00BF1A07"/>
    <w:rsid w:val="00BF388F"/>
    <w:rsid w:val="00BF3E7F"/>
    <w:rsid w:val="00BF401A"/>
    <w:rsid w:val="00BF4259"/>
    <w:rsid w:val="00BF44CE"/>
    <w:rsid w:val="00BF5143"/>
    <w:rsid w:val="00BF5801"/>
    <w:rsid w:val="00BF664E"/>
    <w:rsid w:val="00BF6CC6"/>
    <w:rsid w:val="00BF7231"/>
    <w:rsid w:val="00BF75D8"/>
    <w:rsid w:val="00C00198"/>
    <w:rsid w:val="00C01924"/>
    <w:rsid w:val="00C0219A"/>
    <w:rsid w:val="00C02AF7"/>
    <w:rsid w:val="00C03AF4"/>
    <w:rsid w:val="00C043B0"/>
    <w:rsid w:val="00C04D66"/>
    <w:rsid w:val="00C05B3B"/>
    <w:rsid w:val="00C06B3E"/>
    <w:rsid w:val="00C06FE7"/>
    <w:rsid w:val="00C0777D"/>
    <w:rsid w:val="00C07887"/>
    <w:rsid w:val="00C07C76"/>
    <w:rsid w:val="00C102C3"/>
    <w:rsid w:val="00C10370"/>
    <w:rsid w:val="00C10525"/>
    <w:rsid w:val="00C106D2"/>
    <w:rsid w:val="00C10711"/>
    <w:rsid w:val="00C1092E"/>
    <w:rsid w:val="00C10FEA"/>
    <w:rsid w:val="00C12517"/>
    <w:rsid w:val="00C128DB"/>
    <w:rsid w:val="00C12B4B"/>
    <w:rsid w:val="00C13176"/>
    <w:rsid w:val="00C13894"/>
    <w:rsid w:val="00C14136"/>
    <w:rsid w:val="00C141D4"/>
    <w:rsid w:val="00C141F4"/>
    <w:rsid w:val="00C14465"/>
    <w:rsid w:val="00C14949"/>
    <w:rsid w:val="00C14B9F"/>
    <w:rsid w:val="00C14F83"/>
    <w:rsid w:val="00C15ED8"/>
    <w:rsid w:val="00C15FC4"/>
    <w:rsid w:val="00C16218"/>
    <w:rsid w:val="00C1727B"/>
    <w:rsid w:val="00C173B7"/>
    <w:rsid w:val="00C17582"/>
    <w:rsid w:val="00C2071C"/>
    <w:rsid w:val="00C20A78"/>
    <w:rsid w:val="00C211CF"/>
    <w:rsid w:val="00C214B1"/>
    <w:rsid w:val="00C221A4"/>
    <w:rsid w:val="00C22528"/>
    <w:rsid w:val="00C227DB"/>
    <w:rsid w:val="00C22FC7"/>
    <w:rsid w:val="00C2333F"/>
    <w:rsid w:val="00C23701"/>
    <w:rsid w:val="00C23804"/>
    <w:rsid w:val="00C23887"/>
    <w:rsid w:val="00C23DB6"/>
    <w:rsid w:val="00C240DE"/>
    <w:rsid w:val="00C256B1"/>
    <w:rsid w:val="00C2725D"/>
    <w:rsid w:val="00C276D7"/>
    <w:rsid w:val="00C276EE"/>
    <w:rsid w:val="00C277BE"/>
    <w:rsid w:val="00C27821"/>
    <w:rsid w:val="00C27C4E"/>
    <w:rsid w:val="00C30FB9"/>
    <w:rsid w:val="00C312A6"/>
    <w:rsid w:val="00C312B9"/>
    <w:rsid w:val="00C31521"/>
    <w:rsid w:val="00C3284D"/>
    <w:rsid w:val="00C32AE8"/>
    <w:rsid w:val="00C33181"/>
    <w:rsid w:val="00C334FA"/>
    <w:rsid w:val="00C33B37"/>
    <w:rsid w:val="00C33BA5"/>
    <w:rsid w:val="00C33DBF"/>
    <w:rsid w:val="00C343F4"/>
    <w:rsid w:val="00C346C7"/>
    <w:rsid w:val="00C353F9"/>
    <w:rsid w:val="00C35919"/>
    <w:rsid w:val="00C35F13"/>
    <w:rsid w:val="00C35FA5"/>
    <w:rsid w:val="00C36430"/>
    <w:rsid w:val="00C37D4D"/>
    <w:rsid w:val="00C4001A"/>
    <w:rsid w:val="00C4185A"/>
    <w:rsid w:val="00C41B49"/>
    <w:rsid w:val="00C41F34"/>
    <w:rsid w:val="00C42988"/>
    <w:rsid w:val="00C43080"/>
    <w:rsid w:val="00C434AD"/>
    <w:rsid w:val="00C436A4"/>
    <w:rsid w:val="00C43813"/>
    <w:rsid w:val="00C43AB0"/>
    <w:rsid w:val="00C43FE9"/>
    <w:rsid w:val="00C4400C"/>
    <w:rsid w:val="00C44CFF"/>
    <w:rsid w:val="00C4541C"/>
    <w:rsid w:val="00C4582B"/>
    <w:rsid w:val="00C464B0"/>
    <w:rsid w:val="00C46801"/>
    <w:rsid w:val="00C46877"/>
    <w:rsid w:val="00C4700D"/>
    <w:rsid w:val="00C47923"/>
    <w:rsid w:val="00C502E5"/>
    <w:rsid w:val="00C511DE"/>
    <w:rsid w:val="00C51F64"/>
    <w:rsid w:val="00C523E1"/>
    <w:rsid w:val="00C52679"/>
    <w:rsid w:val="00C526BC"/>
    <w:rsid w:val="00C52975"/>
    <w:rsid w:val="00C52D9A"/>
    <w:rsid w:val="00C53245"/>
    <w:rsid w:val="00C53998"/>
    <w:rsid w:val="00C542A7"/>
    <w:rsid w:val="00C54500"/>
    <w:rsid w:val="00C54EC7"/>
    <w:rsid w:val="00C55807"/>
    <w:rsid w:val="00C559F5"/>
    <w:rsid w:val="00C55B02"/>
    <w:rsid w:val="00C56CD0"/>
    <w:rsid w:val="00C571DD"/>
    <w:rsid w:val="00C5726D"/>
    <w:rsid w:val="00C5741A"/>
    <w:rsid w:val="00C57802"/>
    <w:rsid w:val="00C578E4"/>
    <w:rsid w:val="00C57D1D"/>
    <w:rsid w:val="00C60147"/>
    <w:rsid w:val="00C603BE"/>
    <w:rsid w:val="00C60F9D"/>
    <w:rsid w:val="00C616E7"/>
    <w:rsid w:val="00C61B77"/>
    <w:rsid w:val="00C6223C"/>
    <w:rsid w:val="00C62530"/>
    <w:rsid w:val="00C631CA"/>
    <w:rsid w:val="00C633CE"/>
    <w:rsid w:val="00C64010"/>
    <w:rsid w:val="00C6408C"/>
    <w:rsid w:val="00C64780"/>
    <w:rsid w:val="00C648F7"/>
    <w:rsid w:val="00C65616"/>
    <w:rsid w:val="00C65C48"/>
    <w:rsid w:val="00C65FF9"/>
    <w:rsid w:val="00C667B4"/>
    <w:rsid w:val="00C66C0F"/>
    <w:rsid w:val="00C66DEE"/>
    <w:rsid w:val="00C676FB"/>
    <w:rsid w:val="00C701DB"/>
    <w:rsid w:val="00C7054A"/>
    <w:rsid w:val="00C708C9"/>
    <w:rsid w:val="00C70EB7"/>
    <w:rsid w:val="00C71215"/>
    <w:rsid w:val="00C717A6"/>
    <w:rsid w:val="00C7357A"/>
    <w:rsid w:val="00C73A72"/>
    <w:rsid w:val="00C73CEE"/>
    <w:rsid w:val="00C74BAD"/>
    <w:rsid w:val="00C75478"/>
    <w:rsid w:val="00C75826"/>
    <w:rsid w:val="00C76418"/>
    <w:rsid w:val="00C7749A"/>
    <w:rsid w:val="00C77615"/>
    <w:rsid w:val="00C77674"/>
    <w:rsid w:val="00C77B25"/>
    <w:rsid w:val="00C77B67"/>
    <w:rsid w:val="00C802CC"/>
    <w:rsid w:val="00C8053D"/>
    <w:rsid w:val="00C813B5"/>
    <w:rsid w:val="00C813F5"/>
    <w:rsid w:val="00C81962"/>
    <w:rsid w:val="00C81A51"/>
    <w:rsid w:val="00C81FD1"/>
    <w:rsid w:val="00C82A04"/>
    <w:rsid w:val="00C840F8"/>
    <w:rsid w:val="00C84DEA"/>
    <w:rsid w:val="00C855DA"/>
    <w:rsid w:val="00C859E1"/>
    <w:rsid w:val="00C900E8"/>
    <w:rsid w:val="00C901B1"/>
    <w:rsid w:val="00C904E2"/>
    <w:rsid w:val="00C905C4"/>
    <w:rsid w:val="00C90A94"/>
    <w:rsid w:val="00C91998"/>
    <w:rsid w:val="00C91ACA"/>
    <w:rsid w:val="00C91B63"/>
    <w:rsid w:val="00C91FC7"/>
    <w:rsid w:val="00C923E4"/>
    <w:rsid w:val="00C9275B"/>
    <w:rsid w:val="00C927EB"/>
    <w:rsid w:val="00C92893"/>
    <w:rsid w:val="00C928C5"/>
    <w:rsid w:val="00C92DC6"/>
    <w:rsid w:val="00C92E9C"/>
    <w:rsid w:val="00C93331"/>
    <w:rsid w:val="00C934F8"/>
    <w:rsid w:val="00C93C97"/>
    <w:rsid w:val="00C93E28"/>
    <w:rsid w:val="00C949FC"/>
    <w:rsid w:val="00C94CA7"/>
    <w:rsid w:val="00C94CAD"/>
    <w:rsid w:val="00C950A3"/>
    <w:rsid w:val="00C95351"/>
    <w:rsid w:val="00C954AB"/>
    <w:rsid w:val="00C96958"/>
    <w:rsid w:val="00C969A4"/>
    <w:rsid w:val="00C96B3F"/>
    <w:rsid w:val="00C96D68"/>
    <w:rsid w:val="00C97137"/>
    <w:rsid w:val="00C97308"/>
    <w:rsid w:val="00C9730E"/>
    <w:rsid w:val="00C97369"/>
    <w:rsid w:val="00CA0BC4"/>
    <w:rsid w:val="00CA0D42"/>
    <w:rsid w:val="00CA0DB2"/>
    <w:rsid w:val="00CA18B3"/>
    <w:rsid w:val="00CA1ACB"/>
    <w:rsid w:val="00CA33C5"/>
    <w:rsid w:val="00CA4AA7"/>
    <w:rsid w:val="00CA4CAD"/>
    <w:rsid w:val="00CA5AF1"/>
    <w:rsid w:val="00CA5BB1"/>
    <w:rsid w:val="00CA5D23"/>
    <w:rsid w:val="00CA64CA"/>
    <w:rsid w:val="00CA7064"/>
    <w:rsid w:val="00CA7F16"/>
    <w:rsid w:val="00CB0244"/>
    <w:rsid w:val="00CB03ED"/>
    <w:rsid w:val="00CB086E"/>
    <w:rsid w:val="00CB08F2"/>
    <w:rsid w:val="00CB0D28"/>
    <w:rsid w:val="00CB0E67"/>
    <w:rsid w:val="00CB1170"/>
    <w:rsid w:val="00CB1538"/>
    <w:rsid w:val="00CB153C"/>
    <w:rsid w:val="00CB156F"/>
    <w:rsid w:val="00CB16E5"/>
    <w:rsid w:val="00CB2896"/>
    <w:rsid w:val="00CB29D0"/>
    <w:rsid w:val="00CB2EA7"/>
    <w:rsid w:val="00CB3577"/>
    <w:rsid w:val="00CB376C"/>
    <w:rsid w:val="00CB3DA2"/>
    <w:rsid w:val="00CB3F49"/>
    <w:rsid w:val="00CB40D6"/>
    <w:rsid w:val="00CB49EF"/>
    <w:rsid w:val="00CB4F30"/>
    <w:rsid w:val="00CB547E"/>
    <w:rsid w:val="00CB5DD1"/>
    <w:rsid w:val="00CB7365"/>
    <w:rsid w:val="00CB7755"/>
    <w:rsid w:val="00CB786C"/>
    <w:rsid w:val="00CB78BD"/>
    <w:rsid w:val="00CC01DE"/>
    <w:rsid w:val="00CC05F3"/>
    <w:rsid w:val="00CC0A5F"/>
    <w:rsid w:val="00CC1982"/>
    <w:rsid w:val="00CC1D16"/>
    <w:rsid w:val="00CC2250"/>
    <w:rsid w:val="00CC2AF5"/>
    <w:rsid w:val="00CC36ED"/>
    <w:rsid w:val="00CC4279"/>
    <w:rsid w:val="00CC451B"/>
    <w:rsid w:val="00CC4641"/>
    <w:rsid w:val="00CC47B1"/>
    <w:rsid w:val="00CC5100"/>
    <w:rsid w:val="00CC5276"/>
    <w:rsid w:val="00CC5598"/>
    <w:rsid w:val="00CC57F0"/>
    <w:rsid w:val="00CC609B"/>
    <w:rsid w:val="00CC63D7"/>
    <w:rsid w:val="00CC66F3"/>
    <w:rsid w:val="00CC78FF"/>
    <w:rsid w:val="00CC7F23"/>
    <w:rsid w:val="00CD04AD"/>
    <w:rsid w:val="00CD071F"/>
    <w:rsid w:val="00CD09E4"/>
    <w:rsid w:val="00CD1E28"/>
    <w:rsid w:val="00CD2577"/>
    <w:rsid w:val="00CD2632"/>
    <w:rsid w:val="00CD28AE"/>
    <w:rsid w:val="00CD431D"/>
    <w:rsid w:val="00CD4BA4"/>
    <w:rsid w:val="00CD4F71"/>
    <w:rsid w:val="00CD5126"/>
    <w:rsid w:val="00CD523E"/>
    <w:rsid w:val="00CD5527"/>
    <w:rsid w:val="00CD597B"/>
    <w:rsid w:val="00CD6137"/>
    <w:rsid w:val="00CD69BB"/>
    <w:rsid w:val="00CD6D37"/>
    <w:rsid w:val="00CD6D61"/>
    <w:rsid w:val="00CD6FAF"/>
    <w:rsid w:val="00CD7045"/>
    <w:rsid w:val="00CD77A6"/>
    <w:rsid w:val="00CD7CBD"/>
    <w:rsid w:val="00CD7D96"/>
    <w:rsid w:val="00CE0048"/>
    <w:rsid w:val="00CE03FA"/>
    <w:rsid w:val="00CE0B43"/>
    <w:rsid w:val="00CE0DA5"/>
    <w:rsid w:val="00CE0E06"/>
    <w:rsid w:val="00CE1421"/>
    <w:rsid w:val="00CE236E"/>
    <w:rsid w:val="00CE2F80"/>
    <w:rsid w:val="00CE3D87"/>
    <w:rsid w:val="00CE57C0"/>
    <w:rsid w:val="00CE5CDF"/>
    <w:rsid w:val="00CE674C"/>
    <w:rsid w:val="00CE6AA1"/>
    <w:rsid w:val="00CE6E58"/>
    <w:rsid w:val="00CE74F8"/>
    <w:rsid w:val="00CE78DC"/>
    <w:rsid w:val="00CE7933"/>
    <w:rsid w:val="00CF0693"/>
    <w:rsid w:val="00CF0ADD"/>
    <w:rsid w:val="00CF0BB6"/>
    <w:rsid w:val="00CF0F90"/>
    <w:rsid w:val="00CF1157"/>
    <w:rsid w:val="00CF1928"/>
    <w:rsid w:val="00CF1CA6"/>
    <w:rsid w:val="00CF1F0A"/>
    <w:rsid w:val="00CF1FC0"/>
    <w:rsid w:val="00CF26D9"/>
    <w:rsid w:val="00CF2CDC"/>
    <w:rsid w:val="00CF3222"/>
    <w:rsid w:val="00CF3961"/>
    <w:rsid w:val="00CF4083"/>
    <w:rsid w:val="00CF430D"/>
    <w:rsid w:val="00CF47D6"/>
    <w:rsid w:val="00CF4D74"/>
    <w:rsid w:val="00CF5282"/>
    <w:rsid w:val="00CF55D0"/>
    <w:rsid w:val="00CF5922"/>
    <w:rsid w:val="00CF5ACE"/>
    <w:rsid w:val="00CF675B"/>
    <w:rsid w:val="00CF6B54"/>
    <w:rsid w:val="00CF71E9"/>
    <w:rsid w:val="00D00AC8"/>
    <w:rsid w:val="00D00CE0"/>
    <w:rsid w:val="00D00CEB"/>
    <w:rsid w:val="00D0106F"/>
    <w:rsid w:val="00D01490"/>
    <w:rsid w:val="00D0160F"/>
    <w:rsid w:val="00D020FF"/>
    <w:rsid w:val="00D02391"/>
    <w:rsid w:val="00D0321D"/>
    <w:rsid w:val="00D038D5"/>
    <w:rsid w:val="00D03AFC"/>
    <w:rsid w:val="00D03E14"/>
    <w:rsid w:val="00D03E22"/>
    <w:rsid w:val="00D03F18"/>
    <w:rsid w:val="00D04423"/>
    <w:rsid w:val="00D04775"/>
    <w:rsid w:val="00D04DA3"/>
    <w:rsid w:val="00D054BD"/>
    <w:rsid w:val="00D06020"/>
    <w:rsid w:val="00D06598"/>
    <w:rsid w:val="00D066BF"/>
    <w:rsid w:val="00D06E2B"/>
    <w:rsid w:val="00D0774F"/>
    <w:rsid w:val="00D1036B"/>
    <w:rsid w:val="00D105EF"/>
    <w:rsid w:val="00D10D02"/>
    <w:rsid w:val="00D1163D"/>
    <w:rsid w:val="00D11FF1"/>
    <w:rsid w:val="00D120DE"/>
    <w:rsid w:val="00D12288"/>
    <w:rsid w:val="00D12F03"/>
    <w:rsid w:val="00D13059"/>
    <w:rsid w:val="00D13DFA"/>
    <w:rsid w:val="00D147E4"/>
    <w:rsid w:val="00D1537E"/>
    <w:rsid w:val="00D159D1"/>
    <w:rsid w:val="00D15D2F"/>
    <w:rsid w:val="00D15EF1"/>
    <w:rsid w:val="00D16896"/>
    <w:rsid w:val="00D16FA0"/>
    <w:rsid w:val="00D16FFA"/>
    <w:rsid w:val="00D175CD"/>
    <w:rsid w:val="00D176BA"/>
    <w:rsid w:val="00D176FB"/>
    <w:rsid w:val="00D206FC"/>
    <w:rsid w:val="00D208C8"/>
    <w:rsid w:val="00D20D75"/>
    <w:rsid w:val="00D2238E"/>
    <w:rsid w:val="00D22398"/>
    <w:rsid w:val="00D22658"/>
    <w:rsid w:val="00D23125"/>
    <w:rsid w:val="00D23388"/>
    <w:rsid w:val="00D23E4F"/>
    <w:rsid w:val="00D24399"/>
    <w:rsid w:val="00D24C55"/>
    <w:rsid w:val="00D2511F"/>
    <w:rsid w:val="00D261A1"/>
    <w:rsid w:val="00D2642C"/>
    <w:rsid w:val="00D26692"/>
    <w:rsid w:val="00D26BF8"/>
    <w:rsid w:val="00D2728B"/>
    <w:rsid w:val="00D2755C"/>
    <w:rsid w:val="00D27633"/>
    <w:rsid w:val="00D2780A"/>
    <w:rsid w:val="00D30020"/>
    <w:rsid w:val="00D30594"/>
    <w:rsid w:val="00D30F72"/>
    <w:rsid w:val="00D31135"/>
    <w:rsid w:val="00D311A9"/>
    <w:rsid w:val="00D3219D"/>
    <w:rsid w:val="00D32730"/>
    <w:rsid w:val="00D32E3E"/>
    <w:rsid w:val="00D330EA"/>
    <w:rsid w:val="00D340F0"/>
    <w:rsid w:val="00D34129"/>
    <w:rsid w:val="00D3455C"/>
    <w:rsid w:val="00D34A52"/>
    <w:rsid w:val="00D35268"/>
    <w:rsid w:val="00D35A90"/>
    <w:rsid w:val="00D35CE5"/>
    <w:rsid w:val="00D35FAB"/>
    <w:rsid w:val="00D35FE2"/>
    <w:rsid w:val="00D361D1"/>
    <w:rsid w:val="00D36799"/>
    <w:rsid w:val="00D37FD1"/>
    <w:rsid w:val="00D40491"/>
    <w:rsid w:val="00D43316"/>
    <w:rsid w:val="00D43523"/>
    <w:rsid w:val="00D44175"/>
    <w:rsid w:val="00D44526"/>
    <w:rsid w:val="00D449F0"/>
    <w:rsid w:val="00D44A0F"/>
    <w:rsid w:val="00D44B8A"/>
    <w:rsid w:val="00D45664"/>
    <w:rsid w:val="00D4605D"/>
    <w:rsid w:val="00D4682B"/>
    <w:rsid w:val="00D47150"/>
    <w:rsid w:val="00D47947"/>
    <w:rsid w:val="00D47B14"/>
    <w:rsid w:val="00D50939"/>
    <w:rsid w:val="00D50DF1"/>
    <w:rsid w:val="00D5131E"/>
    <w:rsid w:val="00D5153D"/>
    <w:rsid w:val="00D516F3"/>
    <w:rsid w:val="00D5225E"/>
    <w:rsid w:val="00D539DA"/>
    <w:rsid w:val="00D54666"/>
    <w:rsid w:val="00D549C8"/>
    <w:rsid w:val="00D54A13"/>
    <w:rsid w:val="00D55194"/>
    <w:rsid w:val="00D55232"/>
    <w:rsid w:val="00D555B2"/>
    <w:rsid w:val="00D56164"/>
    <w:rsid w:val="00D56165"/>
    <w:rsid w:val="00D56656"/>
    <w:rsid w:val="00D56733"/>
    <w:rsid w:val="00D574AA"/>
    <w:rsid w:val="00D578EB"/>
    <w:rsid w:val="00D578FE"/>
    <w:rsid w:val="00D57F2F"/>
    <w:rsid w:val="00D60157"/>
    <w:rsid w:val="00D60746"/>
    <w:rsid w:val="00D60B49"/>
    <w:rsid w:val="00D60D42"/>
    <w:rsid w:val="00D6222A"/>
    <w:rsid w:val="00D622AD"/>
    <w:rsid w:val="00D63DB0"/>
    <w:rsid w:val="00D63F2A"/>
    <w:rsid w:val="00D63FDE"/>
    <w:rsid w:val="00D64AE2"/>
    <w:rsid w:val="00D65E22"/>
    <w:rsid w:val="00D66448"/>
    <w:rsid w:val="00D6705A"/>
    <w:rsid w:val="00D708AA"/>
    <w:rsid w:val="00D70DD6"/>
    <w:rsid w:val="00D714A1"/>
    <w:rsid w:val="00D7327E"/>
    <w:rsid w:val="00D74549"/>
    <w:rsid w:val="00D74809"/>
    <w:rsid w:val="00D74E27"/>
    <w:rsid w:val="00D75845"/>
    <w:rsid w:val="00D76132"/>
    <w:rsid w:val="00D762DE"/>
    <w:rsid w:val="00D76469"/>
    <w:rsid w:val="00D76526"/>
    <w:rsid w:val="00D76D83"/>
    <w:rsid w:val="00D771F5"/>
    <w:rsid w:val="00D7772C"/>
    <w:rsid w:val="00D77A28"/>
    <w:rsid w:val="00D77B75"/>
    <w:rsid w:val="00D80196"/>
    <w:rsid w:val="00D8023C"/>
    <w:rsid w:val="00D808D2"/>
    <w:rsid w:val="00D81172"/>
    <w:rsid w:val="00D81E25"/>
    <w:rsid w:val="00D81F74"/>
    <w:rsid w:val="00D82D91"/>
    <w:rsid w:val="00D831E6"/>
    <w:rsid w:val="00D83239"/>
    <w:rsid w:val="00D83AEB"/>
    <w:rsid w:val="00D84D4E"/>
    <w:rsid w:val="00D8503C"/>
    <w:rsid w:val="00D864AB"/>
    <w:rsid w:val="00D872ED"/>
    <w:rsid w:val="00D875B1"/>
    <w:rsid w:val="00D87C25"/>
    <w:rsid w:val="00D9172C"/>
    <w:rsid w:val="00D92036"/>
    <w:rsid w:val="00D92394"/>
    <w:rsid w:val="00D9295D"/>
    <w:rsid w:val="00D9316B"/>
    <w:rsid w:val="00D931B0"/>
    <w:rsid w:val="00D932A7"/>
    <w:rsid w:val="00D940B8"/>
    <w:rsid w:val="00D94F29"/>
    <w:rsid w:val="00D95159"/>
    <w:rsid w:val="00D95717"/>
    <w:rsid w:val="00D957F6"/>
    <w:rsid w:val="00D96854"/>
    <w:rsid w:val="00D969A3"/>
    <w:rsid w:val="00D96BA5"/>
    <w:rsid w:val="00D96DBA"/>
    <w:rsid w:val="00D971B4"/>
    <w:rsid w:val="00D97CAF"/>
    <w:rsid w:val="00D97DCF"/>
    <w:rsid w:val="00DA0899"/>
    <w:rsid w:val="00DA0B4C"/>
    <w:rsid w:val="00DA0E10"/>
    <w:rsid w:val="00DA14CB"/>
    <w:rsid w:val="00DA14EC"/>
    <w:rsid w:val="00DA15AD"/>
    <w:rsid w:val="00DA16FD"/>
    <w:rsid w:val="00DA1BF7"/>
    <w:rsid w:val="00DA242B"/>
    <w:rsid w:val="00DA28B6"/>
    <w:rsid w:val="00DA2920"/>
    <w:rsid w:val="00DA363C"/>
    <w:rsid w:val="00DA4726"/>
    <w:rsid w:val="00DA4872"/>
    <w:rsid w:val="00DA4C52"/>
    <w:rsid w:val="00DA6240"/>
    <w:rsid w:val="00DA74F7"/>
    <w:rsid w:val="00DA7935"/>
    <w:rsid w:val="00DB0FC9"/>
    <w:rsid w:val="00DB1404"/>
    <w:rsid w:val="00DB1644"/>
    <w:rsid w:val="00DB1782"/>
    <w:rsid w:val="00DB198B"/>
    <w:rsid w:val="00DB21E0"/>
    <w:rsid w:val="00DB244D"/>
    <w:rsid w:val="00DB33C0"/>
    <w:rsid w:val="00DB376F"/>
    <w:rsid w:val="00DB3777"/>
    <w:rsid w:val="00DB63C0"/>
    <w:rsid w:val="00DB6F7C"/>
    <w:rsid w:val="00DB71D4"/>
    <w:rsid w:val="00DB7353"/>
    <w:rsid w:val="00DB74BC"/>
    <w:rsid w:val="00DB751A"/>
    <w:rsid w:val="00DB79DE"/>
    <w:rsid w:val="00DC0F65"/>
    <w:rsid w:val="00DC1383"/>
    <w:rsid w:val="00DC17BB"/>
    <w:rsid w:val="00DC2092"/>
    <w:rsid w:val="00DC2D28"/>
    <w:rsid w:val="00DC2F59"/>
    <w:rsid w:val="00DC33BA"/>
    <w:rsid w:val="00DC3DD7"/>
    <w:rsid w:val="00DC4890"/>
    <w:rsid w:val="00DC4BBB"/>
    <w:rsid w:val="00DC5A01"/>
    <w:rsid w:val="00DC658C"/>
    <w:rsid w:val="00DC6C35"/>
    <w:rsid w:val="00DC6ED1"/>
    <w:rsid w:val="00DC775C"/>
    <w:rsid w:val="00DD00E1"/>
    <w:rsid w:val="00DD0489"/>
    <w:rsid w:val="00DD0BA2"/>
    <w:rsid w:val="00DD0F5F"/>
    <w:rsid w:val="00DD198A"/>
    <w:rsid w:val="00DD1D34"/>
    <w:rsid w:val="00DD21D6"/>
    <w:rsid w:val="00DD23A1"/>
    <w:rsid w:val="00DD334B"/>
    <w:rsid w:val="00DD3448"/>
    <w:rsid w:val="00DD36E5"/>
    <w:rsid w:val="00DD376D"/>
    <w:rsid w:val="00DD3BB3"/>
    <w:rsid w:val="00DD460C"/>
    <w:rsid w:val="00DD4888"/>
    <w:rsid w:val="00DD6453"/>
    <w:rsid w:val="00DD66ED"/>
    <w:rsid w:val="00DD695E"/>
    <w:rsid w:val="00DD69C6"/>
    <w:rsid w:val="00DD6A8B"/>
    <w:rsid w:val="00DD6EEA"/>
    <w:rsid w:val="00DD7D09"/>
    <w:rsid w:val="00DE0060"/>
    <w:rsid w:val="00DE0CDA"/>
    <w:rsid w:val="00DE1194"/>
    <w:rsid w:val="00DE1CC1"/>
    <w:rsid w:val="00DE2CF0"/>
    <w:rsid w:val="00DE3AC0"/>
    <w:rsid w:val="00DE41B3"/>
    <w:rsid w:val="00DE426B"/>
    <w:rsid w:val="00DE42D6"/>
    <w:rsid w:val="00DE455F"/>
    <w:rsid w:val="00DE5A30"/>
    <w:rsid w:val="00DE5C9E"/>
    <w:rsid w:val="00DE6183"/>
    <w:rsid w:val="00DE7088"/>
    <w:rsid w:val="00DE7804"/>
    <w:rsid w:val="00DE793D"/>
    <w:rsid w:val="00DE7A52"/>
    <w:rsid w:val="00DF02E5"/>
    <w:rsid w:val="00DF07B4"/>
    <w:rsid w:val="00DF1E2A"/>
    <w:rsid w:val="00DF21BB"/>
    <w:rsid w:val="00DF32E3"/>
    <w:rsid w:val="00DF36B5"/>
    <w:rsid w:val="00DF370E"/>
    <w:rsid w:val="00DF3CD6"/>
    <w:rsid w:val="00DF4877"/>
    <w:rsid w:val="00DF4AF1"/>
    <w:rsid w:val="00DF5DD6"/>
    <w:rsid w:val="00DF6090"/>
    <w:rsid w:val="00DF693A"/>
    <w:rsid w:val="00DF76E0"/>
    <w:rsid w:val="00DF7D00"/>
    <w:rsid w:val="00E00114"/>
    <w:rsid w:val="00E003C7"/>
    <w:rsid w:val="00E0042D"/>
    <w:rsid w:val="00E006E6"/>
    <w:rsid w:val="00E00DF3"/>
    <w:rsid w:val="00E01043"/>
    <w:rsid w:val="00E026C6"/>
    <w:rsid w:val="00E036D8"/>
    <w:rsid w:val="00E04045"/>
    <w:rsid w:val="00E040AE"/>
    <w:rsid w:val="00E04557"/>
    <w:rsid w:val="00E04789"/>
    <w:rsid w:val="00E04BE9"/>
    <w:rsid w:val="00E057EC"/>
    <w:rsid w:val="00E05873"/>
    <w:rsid w:val="00E05884"/>
    <w:rsid w:val="00E062FB"/>
    <w:rsid w:val="00E065B9"/>
    <w:rsid w:val="00E06793"/>
    <w:rsid w:val="00E067E9"/>
    <w:rsid w:val="00E06FB1"/>
    <w:rsid w:val="00E072DD"/>
    <w:rsid w:val="00E07504"/>
    <w:rsid w:val="00E07886"/>
    <w:rsid w:val="00E07BF0"/>
    <w:rsid w:val="00E104BB"/>
    <w:rsid w:val="00E113F2"/>
    <w:rsid w:val="00E114DD"/>
    <w:rsid w:val="00E12EC1"/>
    <w:rsid w:val="00E135DD"/>
    <w:rsid w:val="00E13A93"/>
    <w:rsid w:val="00E13D40"/>
    <w:rsid w:val="00E143E8"/>
    <w:rsid w:val="00E150DD"/>
    <w:rsid w:val="00E1554B"/>
    <w:rsid w:val="00E15954"/>
    <w:rsid w:val="00E16B4D"/>
    <w:rsid w:val="00E16D9D"/>
    <w:rsid w:val="00E17178"/>
    <w:rsid w:val="00E203E1"/>
    <w:rsid w:val="00E21406"/>
    <w:rsid w:val="00E218F1"/>
    <w:rsid w:val="00E21969"/>
    <w:rsid w:val="00E223BA"/>
    <w:rsid w:val="00E22AE3"/>
    <w:rsid w:val="00E234A8"/>
    <w:rsid w:val="00E23A62"/>
    <w:rsid w:val="00E23DC0"/>
    <w:rsid w:val="00E24C43"/>
    <w:rsid w:val="00E24CFB"/>
    <w:rsid w:val="00E252F5"/>
    <w:rsid w:val="00E25CD7"/>
    <w:rsid w:val="00E26471"/>
    <w:rsid w:val="00E264B9"/>
    <w:rsid w:val="00E265F6"/>
    <w:rsid w:val="00E274D9"/>
    <w:rsid w:val="00E274FE"/>
    <w:rsid w:val="00E277B2"/>
    <w:rsid w:val="00E27B64"/>
    <w:rsid w:val="00E27D03"/>
    <w:rsid w:val="00E3005D"/>
    <w:rsid w:val="00E30284"/>
    <w:rsid w:val="00E303AA"/>
    <w:rsid w:val="00E30472"/>
    <w:rsid w:val="00E3083E"/>
    <w:rsid w:val="00E30FC9"/>
    <w:rsid w:val="00E31308"/>
    <w:rsid w:val="00E313FD"/>
    <w:rsid w:val="00E31563"/>
    <w:rsid w:val="00E31D0E"/>
    <w:rsid w:val="00E3214C"/>
    <w:rsid w:val="00E33625"/>
    <w:rsid w:val="00E3376E"/>
    <w:rsid w:val="00E339BE"/>
    <w:rsid w:val="00E345C1"/>
    <w:rsid w:val="00E350B6"/>
    <w:rsid w:val="00E3587F"/>
    <w:rsid w:val="00E35A61"/>
    <w:rsid w:val="00E3638B"/>
    <w:rsid w:val="00E3677D"/>
    <w:rsid w:val="00E36CC9"/>
    <w:rsid w:val="00E37A0F"/>
    <w:rsid w:val="00E40180"/>
    <w:rsid w:val="00E402E2"/>
    <w:rsid w:val="00E40CA2"/>
    <w:rsid w:val="00E42891"/>
    <w:rsid w:val="00E4406F"/>
    <w:rsid w:val="00E44204"/>
    <w:rsid w:val="00E444A5"/>
    <w:rsid w:val="00E44A84"/>
    <w:rsid w:val="00E44D84"/>
    <w:rsid w:val="00E453DC"/>
    <w:rsid w:val="00E456A0"/>
    <w:rsid w:val="00E456F8"/>
    <w:rsid w:val="00E46A0D"/>
    <w:rsid w:val="00E46B0D"/>
    <w:rsid w:val="00E47660"/>
    <w:rsid w:val="00E4791E"/>
    <w:rsid w:val="00E47A47"/>
    <w:rsid w:val="00E47DDA"/>
    <w:rsid w:val="00E5059A"/>
    <w:rsid w:val="00E50944"/>
    <w:rsid w:val="00E50F26"/>
    <w:rsid w:val="00E511DF"/>
    <w:rsid w:val="00E51C76"/>
    <w:rsid w:val="00E52013"/>
    <w:rsid w:val="00E5232B"/>
    <w:rsid w:val="00E529DF"/>
    <w:rsid w:val="00E52BCE"/>
    <w:rsid w:val="00E53786"/>
    <w:rsid w:val="00E53FE9"/>
    <w:rsid w:val="00E54ECE"/>
    <w:rsid w:val="00E55283"/>
    <w:rsid w:val="00E55786"/>
    <w:rsid w:val="00E55E27"/>
    <w:rsid w:val="00E56304"/>
    <w:rsid w:val="00E56463"/>
    <w:rsid w:val="00E56F61"/>
    <w:rsid w:val="00E56FAB"/>
    <w:rsid w:val="00E57251"/>
    <w:rsid w:val="00E5769F"/>
    <w:rsid w:val="00E60CBB"/>
    <w:rsid w:val="00E60F9A"/>
    <w:rsid w:val="00E61FC5"/>
    <w:rsid w:val="00E6221B"/>
    <w:rsid w:val="00E629CA"/>
    <w:rsid w:val="00E63D39"/>
    <w:rsid w:val="00E643B7"/>
    <w:rsid w:val="00E644D2"/>
    <w:rsid w:val="00E64DE8"/>
    <w:rsid w:val="00E66F42"/>
    <w:rsid w:val="00E67733"/>
    <w:rsid w:val="00E67A5F"/>
    <w:rsid w:val="00E7048C"/>
    <w:rsid w:val="00E707A3"/>
    <w:rsid w:val="00E70DFF"/>
    <w:rsid w:val="00E711B4"/>
    <w:rsid w:val="00E7167E"/>
    <w:rsid w:val="00E716E4"/>
    <w:rsid w:val="00E7216C"/>
    <w:rsid w:val="00E72528"/>
    <w:rsid w:val="00E7277E"/>
    <w:rsid w:val="00E72BD9"/>
    <w:rsid w:val="00E73205"/>
    <w:rsid w:val="00E73251"/>
    <w:rsid w:val="00E73456"/>
    <w:rsid w:val="00E7357C"/>
    <w:rsid w:val="00E73629"/>
    <w:rsid w:val="00E74539"/>
    <w:rsid w:val="00E7497B"/>
    <w:rsid w:val="00E74C28"/>
    <w:rsid w:val="00E75514"/>
    <w:rsid w:val="00E75687"/>
    <w:rsid w:val="00E75DFF"/>
    <w:rsid w:val="00E76852"/>
    <w:rsid w:val="00E76B77"/>
    <w:rsid w:val="00E772E1"/>
    <w:rsid w:val="00E77C02"/>
    <w:rsid w:val="00E805AC"/>
    <w:rsid w:val="00E80F3D"/>
    <w:rsid w:val="00E80FA8"/>
    <w:rsid w:val="00E811FD"/>
    <w:rsid w:val="00E81EE3"/>
    <w:rsid w:val="00E81F92"/>
    <w:rsid w:val="00E8263B"/>
    <w:rsid w:val="00E838FA"/>
    <w:rsid w:val="00E83F60"/>
    <w:rsid w:val="00E84C20"/>
    <w:rsid w:val="00E84CE5"/>
    <w:rsid w:val="00E84DE5"/>
    <w:rsid w:val="00E85333"/>
    <w:rsid w:val="00E86EB2"/>
    <w:rsid w:val="00E876F4"/>
    <w:rsid w:val="00E877EB"/>
    <w:rsid w:val="00E900BA"/>
    <w:rsid w:val="00E90F82"/>
    <w:rsid w:val="00E9103E"/>
    <w:rsid w:val="00E92032"/>
    <w:rsid w:val="00E921A0"/>
    <w:rsid w:val="00E930E8"/>
    <w:rsid w:val="00E9330D"/>
    <w:rsid w:val="00E938B8"/>
    <w:rsid w:val="00E93E52"/>
    <w:rsid w:val="00E93F61"/>
    <w:rsid w:val="00E93F81"/>
    <w:rsid w:val="00E945F1"/>
    <w:rsid w:val="00E9489F"/>
    <w:rsid w:val="00E94DCC"/>
    <w:rsid w:val="00E94FD5"/>
    <w:rsid w:val="00E955AB"/>
    <w:rsid w:val="00E955FB"/>
    <w:rsid w:val="00E95CD8"/>
    <w:rsid w:val="00E9610A"/>
    <w:rsid w:val="00E966D8"/>
    <w:rsid w:val="00E96C2C"/>
    <w:rsid w:val="00E96D31"/>
    <w:rsid w:val="00E96E10"/>
    <w:rsid w:val="00EA0571"/>
    <w:rsid w:val="00EA0FF3"/>
    <w:rsid w:val="00EA204C"/>
    <w:rsid w:val="00EA29E6"/>
    <w:rsid w:val="00EA3567"/>
    <w:rsid w:val="00EA413F"/>
    <w:rsid w:val="00EA4325"/>
    <w:rsid w:val="00EA5891"/>
    <w:rsid w:val="00EA673B"/>
    <w:rsid w:val="00EA6959"/>
    <w:rsid w:val="00EA6B3B"/>
    <w:rsid w:val="00EA785B"/>
    <w:rsid w:val="00EB0D68"/>
    <w:rsid w:val="00EB1244"/>
    <w:rsid w:val="00EB14E0"/>
    <w:rsid w:val="00EB154E"/>
    <w:rsid w:val="00EB1EDC"/>
    <w:rsid w:val="00EB254C"/>
    <w:rsid w:val="00EB25E1"/>
    <w:rsid w:val="00EB2762"/>
    <w:rsid w:val="00EB291A"/>
    <w:rsid w:val="00EB2B89"/>
    <w:rsid w:val="00EB2CDA"/>
    <w:rsid w:val="00EB3E31"/>
    <w:rsid w:val="00EB4144"/>
    <w:rsid w:val="00EB4422"/>
    <w:rsid w:val="00EB4F3A"/>
    <w:rsid w:val="00EB54D2"/>
    <w:rsid w:val="00EB5B6B"/>
    <w:rsid w:val="00EB6CDF"/>
    <w:rsid w:val="00EB6CF3"/>
    <w:rsid w:val="00EC0116"/>
    <w:rsid w:val="00EC092F"/>
    <w:rsid w:val="00EC0A3C"/>
    <w:rsid w:val="00EC13B6"/>
    <w:rsid w:val="00EC14C4"/>
    <w:rsid w:val="00EC1C52"/>
    <w:rsid w:val="00EC1F8C"/>
    <w:rsid w:val="00EC22F1"/>
    <w:rsid w:val="00EC2478"/>
    <w:rsid w:val="00EC2873"/>
    <w:rsid w:val="00EC30C2"/>
    <w:rsid w:val="00EC31C4"/>
    <w:rsid w:val="00EC34E2"/>
    <w:rsid w:val="00EC48C8"/>
    <w:rsid w:val="00EC4C1C"/>
    <w:rsid w:val="00EC6011"/>
    <w:rsid w:val="00EC6883"/>
    <w:rsid w:val="00EC7CB2"/>
    <w:rsid w:val="00ED01F2"/>
    <w:rsid w:val="00ED0670"/>
    <w:rsid w:val="00ED0972"/>
    <w:rsid w:val="00ED2007"/>
    <w:rsid w:val="00ED2465"/>
    <w:rsid w:val="00ED246F"/>
    <w:rsid w:val="00ED28A2"/>
    <w:rsid w:val="00ED28EC"/>
    <w:rsid w:val="00ED2E18"/>
    <w:rsid w:val="00ED43BC"/>
    <w:rsid w:val="00ED4950"/>
    <w:rsid w:val="00ED49F2"/>
    <w:rsid w:val="00ED4A37"/>
    <w:rsid w:val="00ED4AFB"/>
    <w:rsid w:val="00ED5394"/>
    <w:rsid w:val="00ED6614"/>
    <w:rsid w:val="00ED78A4"/>
    <w:rsid w:val="00ED7959"/>
    <w:rsid w:val="00EE07E6"/>
    <w:rsid w:val="00EE0A97"/>
    <w:rsid w:val="00EE1ACD"/>
    <w:rsid w:val="00EE20B9"/>
    <w:rsid w:val="00EE21E1"/>
    <w:rsid w:val="00EE26D8"/>
    <w:rsid w:val="00EE29D2"/>
    <w:rsid w:val="00EE2A86"/>
    <w:rsid w:val="00EE2ABB"/>
    <w:rsid w:val="00EE2B00"/>
    <w:rsid w:val="00EE2FA9"/>
    <w:rsid w:val="00EE327F"/>
    <w:rsid w:val="00EE3AC2"/>
    <w:rsid w:val="00EE4312"/>
    <w:rsid w:val="00EE48C5"/>
    <w:rsid w:val="00EE4BF4"/>
    <w:rsid w:val="00EE4F5E"/>
    <w:rsid w:val="00EE5158"/>
    <w:rsid w:val="00EE52D2"/>
    <w:rsid w:val="00EE5546"/>
    <w:rsid w:val="00EE5CA1"/>
    <w:rsid w:val="00EE6561"/>
    <w:rsid w:val="00EE6701"/>
    <w:rsid w:val="00EE6738"/>
    <w:rsid w:val="00EE67FC"/>
    <w:rsid w:val="00EE6DBF"/>
    <w:rsid w:val="00EE7870"/>
    <w:rsid w:val="00EE79B5"/>
    <w:rsid w:val="00EF04B8"/>
    <w:rsid w:val="00EF07A1"/>
    <w:rsid w:val="00EF0809"/>
    <w:rsid w:val="00EF083C"/>
    <w:rsid w:val="00EF0B12"/>
    <w:rsid w:val="00EF0FDF"/>
    <w:rsid w:val="00EF14C5"/>
    <w:rsid w:val="00EF1C1C"/>
    <w:rsid w:val="00EF1D55"/>
    <w:rsid w:val="00EF23AE"/>
    <w:rsid w:val="00EF2832"/>
    <w:rsid w:val="00EF28C2"/>
    <w:rsid w:val="00EF2BF3"/>
    <w:rsid w:val="00EF2C08"/>
    <w:rsid w:val="00EF45E5"/>
    <w:rsid w:val="00EF4694"/>
    <w:rsid w:val="00EF5186"/>
    <w:rsid w:val="00EF5626"/>
    <w:rsid w:val="00EF5AF6"/>
    <w:rsid w:val="00EF5C2A"/>
    <w:rsid w:val="00EF5F9A"/>
    <w:rsid w:val="00EF679C"/>
    <w:rsid w:val="00F000D3"/>
    <w:rsid w:val="00F003BA"/>
    <w:rsid w:val="00F01189"/>
    <w:rsid w:val="00F014B7"/>
    <w:rsid w:val="00F0158E"/>
    <w:rsid w:val="00F018E6"/>
    <w:rsid w:val="00F024A0"/>
    <w:rsid w:val="00F0284C"/>
    <w:rsid w:val="00F02A0D"/>
    <w:rsid w:val="00F02A4A"/>
    <w:rsid w:val="00F02EB6"/>
    <w:rsid w:val="00F041FA"/>
    <w:rsid w:val="00F0450D"/>
    <w:rsid w:val="00F04F28"/>
    <w:rsid w:val="00F0534D"/>
    <w:rsid w:val="00F0613F"/>
    <w:rsid w:val="00F06CBF"/>
    <w:rsid w:val="00F078BA"/>
    <w:rsid w:val="00F07F03"/>
    <w:rsid w:val="00F10772"/>
    <w:rsid w:val="00F10792"/>
    <w:rsid w:val="00F10F63"/>
    <w:rsid w:val="00F11263"/>
    <w:rsid w:val="00F11501"/>
    <w:rsid w:val="00F1228D"/>
    <w:rsid w:val="00F12A8E"/>
    <w:rsid w:val="00F13EC5"/>
    <w:rsid w:val="00F13ED6"/>
    <w:rsid w:val="00F14D58"/>
    <w:rsid w:val="00F14F5D"/>
    <w:rsid w:val="00F15187"/>
    <w:rsid w:val="00F152DF"/>
    <w:rsid w:val="00F15497"/>
    <w:rsid w:val="00F156C4"/>
    <w:rsid w:val="00F17149"/>
    <w:rsid w:val="00F210F8"/>
    <w:rsid w:val="00F21F9E"/>
    <w:rsid w:val="00F22823"/>
    <w:rsid w:val="00F22DA9"/>
    <w:rsid w:val="00F2358E"/>
    <w:rsid w:val="00F247A5"/>
    <w:rsid w:val="00F247B0"/>
    <w:rsid w:val="00F249A8"/>
    <w:rsid w:val="00F256DF"/>
    <w:rsid w:val="00F26A01"/>
    <w:rsid w:val="00F271A2"/>
    <w:rsid w:val="00F27C11"/>
    <w:rsid w:val="00F31342"/>
    <w:rsid w:val="00F31628"/>
    <w:rsid w:val="00F31848"/>
    <w:rsid w:val="00F31B28"/>
    <w:rsid w:val="00F32128"/>
    <w:rsid w:val="00F32265"/>
    <w:rsid w:val="00F33469"/>
    <w:rsid w:val="00F336BD"/>
    <w:rsid w:val="00F33849"/>
    <w:rsid w:val="00F33A62"/>
    <w:rsid w:val="00F33F71"/>
    <w:rsid w:val="00F348DF"/>
    <w:rsid w:val="00F34BEB"/>
    <w:rsid w:val="00F35492"/>
    <w:rsid w:val="00F3556F"/>
    <w:rsid w:val="00F35588"/>
    <w:rsid w:val="00F35D01"/>
    <w:rsid w:val="00F363CA"/>
    <w:rsid w:val="00F366D0"/>
    <w:rsid w:val="00F37F99"/>
    <w:rsid w:val="00F400B9"/>
    <w:rsid w:val="00F401B9"/>
    <w:rsid w:val="00F40784"/>
    <w:rsid w:val="00F40FF7"/>
    <w:rsid w:val="00F41179"/>
    <w:rsid w:val="00F4187E"/>
    <w:rsid w:val="00F42A2A"/>
    <w:rsid w:val="00F42A70"/>
    <w:rsid w:val="00F42E80"/>
    <w:rsid w:val="00F43528"/>
    <w:rsid w:val="00F45A33"/>
    <w:rsid w:val="00F45A98"/>
    <w:rsid w:val="00F45C9A"/>
    <w:rsid w:val="00F45D94"/>
    <w:rsid w:val="00F46360"/>
    <w:rsid w:val="00F467A7"/>
    <w:rsid w:val="00F468EB"/>
    <w:rsid w:val="00F46B16"/>
    <w:rsid w:val="00F47D85"/>
    <w:rsid w:val="00F47FD5"/>
    <w:rsid w:val="00F504C6"/>
    <w:rsid w:val="00F509D9"/>
    <w:rsid w:val="00F52FAE"/>
    <w:rsid w:val="00F53850"/>
    <w:rsid w:val="00F53A7D"/>
    <w:rsid w:val="00F54769"/>
    <w:rsid w:val="00F54E6D"/>
    <w:rsid w:val="00F55DCB"/>
    <w:rsid w:val="00F565CF"/>
    <w:rsid w:val="00F56D4A"/>
    <w:rsid w:val="00F57C8E"/>
    <w:rsid w:val="00F60C9C"/>
    <w:rsid w:val="00F61CE5"/>
    <w:rsid w:val="00F61F0D"/>
    <w:rsid w:val="00F62F27"/>
    <w:rsid w:val="00F62F2F"/>
    <w:rsid w:val="00F63553"/>
    <w:rsid w:val="00F641E1"/>
    <w:rsid w:val="00F652A7"/>
    <w:rsid w:val="00F6548E"/>
    <w:rsid w:val="00F6589E"/>
    <w:rsid w:val="00F659C4"/>
    <w:rsid w:val="00F65C5E"/>
    <w:rsid w:val="00F65D85"/>
    <w:rsid w:val="00F668C3"/>
    <w:rsid w:val="00F66C85"/>
    <w:rsid w:val="00F66E5E"/>
    <w:rsid w:val="00F67329"/>
    <w:rsid w:val="00F67EA6"/>
    <w:rsid w:val="00F713B6"/>
    <w:rsid w:val="00F72540"/>
    <w:rsid w:val="00F731B3"/>
    <w:rsid w:val="00F7357F"/>
    <w:rsid w:val="00F73742"/>
    <w:rsid w:val="00F74642"/>
    <w:rsid w:val="00F74B36"/>
    <w:rsid w:val="00F758FF"/>
    <w:rsid w:val="00F75F83"/>
    <w:rsid w:val="00F75FFB"/>
    <w:rsid w:val="00F763FE"/>
    <w:rsid w:val="00F76E1C"/>
    <w:rsid w:val="00F76EAB"/>
    <w:rsid w:val="00F76FBF"/>
    <w:rsid w:val="00F77444"/>
    <w:rsid w:val="00F77552"/>
    <w:rsid w:val="00F77965"/>
    <w:rsid w:val="00F77DA3"/>
    <w:rsid w:val="00F80069"/>
    <w:rsid w:val="00F801A4"/>
    <w:rsid w:val="00F80864"/>
    <w:rsid w:val="00F80905"/>
    <w:rsid w:val="00F818E4"/>
    <w:rsid w:val="00F81A8A"/>
    <w:rsid w:val="00F82BC0"/>
    <w:rsid w:val="00F8339D"/>
    <w:rsid w:val="00F841C3"/>
    <w:rsid w:val="00F8423E"/>
    <w:rsid w:val="00F84553"/>
    <w:rsid w:val="00F84556"/>
    <w:rsid w:val="00F85F18"/>
    <w:rsid w:val="00F86042"/>
    <w:rsid w:val="00F861C9"/>
    <w:rsid w:val="00F8718C"/>
    <w:rsid w:val="00F8739A"/>
    <w:rsid w:val="00F8742D"/>
    <w:rsid w:val="00F87523"/>
    <w:rsid w:val="00F8768B"/>
    <w:rsid w:val="00F878BE"/>
    <w:rsid w:val="00F90B88"/>
    <w:rsid w:val="00F90BBE"/>
    <w:rsid w:val="00F90C4F"/>
    <w:rsid w:val="00F919F8"/>
    <w:rsid w:val="00F91D94"/>
    <w:rsid w:val="00F92204"/>
    <w:rsid w:val="00F92CD9"/>
    <w:rsid w:val="00F93716"/>
    <w:rsid w:val="00F9395D"/>
    <w:rsid w:val="00F93F62"/>
    <w:rsid w:val="00F944B7"/>
    <w:rsid w:val="00F9465A"/>
    <w:rsid w:val="00F94C3C"/>
    <w:rsid w:val="00F9500C"/>
    <w:rsid w:val="00F956B1"/>
    <w:rsid w:val="00F957B4"/>
    <w:rsid w:val="00F95A07"/>
    <w:rsid w:val="00F95FDA"/>
    <w:rsid w:val="00F9650C"/>
    <w:rsid w:val="00F966B2"/>
    <w:rsid w:val="00F96B25"/>
    <w:rsid w:val="00F96BF5"/>
    <w:rsid w:val="00F96D7C"/>
    <w:rsid w:val="00F97EA4"/>
    <w:rsid w:val="00FA07AE"/>
    <w:rsid w:val="00FA174C"/>
    <w:rsid w:val="00FA18B2"/>
    <w:rsid w:val="00FA206C"/>
    <w:rsid w:val="00FA2690"/>
    <w:rsid w:val="00FA2F36"/>
    <w:rsid w:val="00FA3833"/>
    <w:rsid w:val="00FA3B97"/>
    <w:rsid w:val="00FA3C5C"/>
    <w:rsid w:val="00FA4C60"/>
    <w:rsid w:val="00FA5955"/>
    <w:rsid w:val="00FA5D3F"/>
    <w:rsid w:val="00FA667E"/>
    <w:rsid w:val="00FA7036"/>
    <w:rsid w:val="00FA7F31"/>
    <w:rsid w:val="00FB0F40"/>
    <w:rsid w:val="00FB13E8"/>
    <w:rsid w:val="00FB15D8"/>
    <w:rsid w:val="00FB1D02"/>
    <w:rsid w:val="00FB1FD3"/>
    <w:rsid w:val="00FB22D6"/>
    <w:rsid w:val="00FB3674"/>
    <w:rsid w:val="00FB49AA"/>
    <w:rsid w:val="00FB49CD"/>
    <w:rsid w:val="00FB608C"/>
    <w:rsid w:val="00FB6D3A"/>
    <w:rsid w:val="00FB6FE3"/>
    <w:rsid w:val="00FB7402"/>
    <w:rsid w:val="00FB7555"/>
    <w:rsid w:val="00FC05A8"/>
    <w:rsid w:val="00FC0BE0"/>
    <w:rsid w:val="00FC0D8F"/>
    <w:rsid w:val="00FC1833"/>
    <w:rsid w:val="00FC2B96"/>
    <w:rsid w:val="00FC3B81"/>
    <w:rsid w:val="00FC5280"/>
    <w:rsid w:val="00FC53D0"/>
    <w:rsid w:val="00FC5B2E"/>
    <w:rsid w:val="00FC65CA"/>
    <w:rsid w:val="00FC6A6B"/>
    <w:rsid w:val="00FC6C75"/>
    <w:rsid w:val="00FC6FA2"/>
    <w:rsid w:val="00FC744B"/>
    <w:rsid w:val="00FC7464"/>
    <w:rsid w:val="00FC7790"/>
    <w:rsid w:val="00FC7C84"/>
    <w:rsid w:val="00FD0E35"/>
    <w:rsid w:val="00FD12ED"/>
    <w:rsid w:val="00FD2138"/>
    <w:rsid w:val="00FD292A"/>
    <w:rsid w:val="00FD2A69"/>
    <w:rsid w:val="00FD3251"/>
    <w:rsid w:val="00FD36FB"/>
    <w:rsid w:val="00FD37EC"/>
    <w:rsid w:val="00FD3CBD"/>
    <w:rsid w:val="00FD4577"/>
    <w:rsid w:val="00FD46B5"/>
    <w:rsid w:val="00FD4796"/>
    <w:rsid w:val="00FD4946"/>
    <w:rsid w:val="00FD4DAB"/>
    <w:rsid w:val="00FD4F8D"/>
    <w:rsid w:val="00FD5261"/>
    <w:rsid w:val="00FD557D"/>
    <w:rsid w:val="00FD5E06"/>
    <w:rsid w:val="00FD67E4"/>
    <w:rsid w:val="00FD6CB2"/>
    <w:rsid w:val="00FD6F01"/>
    <w:rsid w:val="00FE0533"/>
    <w:rsid w:val="00FE1515"/>
    <w:rsid w:val="00FE1582"/>
    <w:rsid w:val="00FE1913"/>
    <w:rsid w:val="00FE2352"/>
    <w:rsid w:val="00FE2A96"/>
    <w:rsid w:val="00FE3ADE"/>
    <w:rsid w:val="00FE3E69"/>
    <w:rsid w:val="00FE3FE0"/>
    <w:rsid w:val="00FE5D6A"/>
    <w:rsid w:val="00FE6429"/>
    <w:rsid w:val="00FE64F8"/>
    <w:rsid w:val="00FE7647"/>
    <w:rsid w:val="00FE78CF"/>
    <w:rsid w:val="00FE7BF5"/>
    <w:rsid w:val="00FE7DFE"/>
    <w:rsid w:val="00FF0189"/>
    <w:rsid w:val="00FF047D"/>
    <w:rsid w:val="00FF13FB"/>
    <w:rsid w:val="00FF279F"/>
    <w:rsid w:val="00FF2FC0"/>
    <w:rsid w:val="00FF3433"/>
    <w:rsid w:val="00FF36B8"/>
    <w:rsid w:val="00FF41DD"/>
    <w:rsid w:val="00FF4317"/>
    <w:rsid w:val="00FF52A9"/>
    <w:rsid w:val="00FF5BE5"/>
    <w:rsid w:val="00FF5C8E"/>
    <w:rsid w:val="00FF6192"/>
    <w:rsid w:val="00FF6910"/>
    <w:rsid w:val="00FF7558"/>
    <w:rsid w:val="00FF76F5"/>
    <w:rsid w:val="00FF7B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  <v:textbox inset="2.87017mm,1.43508mm,2.87017mm,1.43508mm"/>
    </o:shapedefaults>
    <o:shapelayout v:ext="edit">
      <o:idmap v:ext="edit" data="1"/>
    </o:shapelayout>
  </w:shapeDefaults>
  <w:decimalSymbol w:val=","/>
  <w:listSeparator w:val=";"/>
  <w14:docId w14:val="3A00F716"/>
  <w15:docId w15:val="{14ADF90C-5BA9-424F-AA36-30D814C4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3EE"/>
    <w:rPr>
      <w:rFonts w:ascii="Arial" w:hAnsi="Arial" w:cs="Arial"/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1C7AFB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629CA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965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E629CA"/>
  </w:style>
  <w:style w:type="paragraph" w:styleId="TOC2">
    <w:name w:val="toc 2"/>
    <w:basedOn w:val="Normal"/>
    <w:next w:val="Normal"/>
    <w:autoRedefine/>
    <w:uiPriority w:val="39"/>
    <w:rsid w:val="00E629CA"/>
    <w:pPr>
      <w:ind w:left="220"/>
    </w:pPr>
  </w:style>
  <w:style w:type="character" w:styleId="Hyperlink">
    <w:name w:val="Hyperlink"/>
    <w:basedOn w:val="DefaultParagraphFont"/>
    <w:uiPriority w:val="99"/>
    <w:rsid w:val="00D92036"/>
    <w:rPr>
      <w:color w:val="0000FF"/>
      <w:u w:val="single"/>
    </w:rPr>
  </w:style>
  <w:style w:type="character" w:styleId="FollowedHyperlink">
    <w:name w:val="FollowedHyperlink"/>
    <w:basedOn w:val="DefaultParagraphFont"/>
    <w:rsid w:val="00053C91"/>
    <w:rPr>
      <w:color w:val="800080"/>
      <w:u w:val="single"/>
    </w:rPr>
  </w:style>
  <w:style w:type="paragraph" w:styleId="FootnoteText">
    <w:name w:val="footnote text"/>
    <w:aliases w:val="single space"/>
    <w:basedOn w:val="Normal"/>
    <w:link w:val="FootnoteTextChar"/>
    <w:uiPriority w:val="99"/>
    <w:semiHidden/>
    <w:rsid w:val="00B132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B13270"/>
    <w:rPr>
      <w:vertAlign w:val="superscript"/>
    </w:rPr>
  </w:style>
  <w:style w:type="character" w:customStyle="1" w:styleId="mw-headline">
    <w:name w:val="mw-headline"/>
    <w:basedOn w:val="DefaultParagraphFont"/>
    <w:rsid w:val="00715957"/>
  </w:style>
  <w:style w:type="character" w:styleId="HTMLTypewriter">
    <w:name w:val="HTML Typewriter"/>
    <w:basedOn w:val="DefaultParagraphFont"/>
    <w:rsid w:val="00504545"/>
    <w:rPr>
      <w:rFonts w:ascii="Courier New" w:eastAsia="Times New Roman" w:hAnsi="Courier New" w:cs="Courier New"/>
      <w:sz w:val="20"/>
      <w:szCs w:val="20"/>
    </w:rPr>
  </w:style>
  <w:style w:type="paragraph" w:customStyle="1" w:styleId="Arial">
    <w:name w:val="Arial"/>
    <w:basedOn w:val="Normal"/>
    <w:rsid w:val="00392A21"/>
    <w:rPr>
      <w:rFonts w:eastAsia="Calibri"/>
    </w:rPr>
  </w:style>
  <w:style w:type="paragraph" w:customStyle="1" w:styleId="Normalandjustified">
    <w:name w:val="Normal and justified"/>
    <w:basedOn w:val="Normal"/>
    <w:rsid w:val="00392A21"/>
    <w:rPr>
      <w:rFonts w:eastAsia="Calibri"/>
    </w:rPr>
  </w:style>
  <w:style w:type="paragraph" w:customStyle="1" w:styleId="Einzug1">
    <w:name w:val="Einzug 1"/>
    <w:basedOn w:val="Normal"/>
    <w:rsid w:val="009E14D5"/>
    <w:pPr>
      <w:numPr>
        <w:numId w:val="1"/>
      </w:numPr>
      <w:tabs>
        <w:tab w:val="left" w:pos="0"/>
      </w:tabs>
      <w:spacing w:after="40"/>
      <w:jc w:val="both"/>
    </w:pPr>
    <w:rPr>
      <w:szCs w:val="24"/>
      <w:lang w:val="en-US" w:eastAsia="de-DE"/>
    </w:rPr>
  </w:style>
  <w:style w:type="paragraph" w:customStyle="1" w:styleId="Default">
    <w:name w:val="Default"/>
    <w:rsid w:val="0069603B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customStyle="1" w:styleId="normal-h1">
    <w:name w:val="normal-h1"/>
    <w:basedOn w:val="DefaultParagraphFont"/>
    <w:rsid w:val="00400550"/>
    <w:rPr>
      <w:rFonts w:ascii=".VnTime" w:hAnsi=".VnTime" w:hint="default"/>
      <w:color w:val="0000FF"/>
      <w:sz w:val="24"/>
      <w:szCs w:val="24"/>
    </w:rPr>
  </w:style>
  <w:style w:type="paragraph" w:customStyle="1" w:styleId="normal-p">
    <w:name w:val="normal-p"/>
    <w:basedOn w:val="Normal"/>
    <w:rsid w:val="00400550"/>
    <w:pPr>
      <w:jc w:val="both"/>
    </w:pPr>
    <w:rPr>
      <w:rFonts w:ascii="Times New Roman" w:hAnsi="Times New Roman" w:cs="Times New Roman"/>
      <w:sz w:val="20"/>
      <w:szCs w:val="20"/>
      <w:lang w:val="en-US"/>
    </w:rPr>
  </w:style>
  <w:style w:type="paragraph" w:styleId="Header">
    <w:name w:val="header"/>
    <w:aliases w:val="Encabezado1"/>
    <w:basedOn w:val="Normal"/>
    <w:link w:val="HeaderChar"/>
    <w:uiPriority w:val="99"/>
    <w:unhideWhenUsed/>
    <w:rsid w:val="00B77BA3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Encabezado1 Char"/>
    <w:basedOn w:val="DefaultParagraphFont"/>
    <w:link w:val="Header"/>
    <w:uiPriority w:val="99"/>
    <w:rsid w:val="00B77BA3"/>
    <w:rPr>
      <w:rFonts w:ascii="Arial" w:hAnsi="Arial" w:cs="Arial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77B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7BA3"/>
    <w:rPr>
      <w:rFonts w:ascii="Arial" w:hAnsi="Arial" w:cs="Arial"/>
      <w:sz w:val="22"/>
      <w:szCs w:val="2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D2D2E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D2D2E"/>
    <w:rPr>
      <w:rFonts w:ascii="Cambria" w:eastAsia="Times New Roman" w:hAnsi="Cambria" w:cs="Times New Roman"/>
      <w:b/>
      <w:bCs/>
      <w:kern w:val="28"/>
      <w:sz w:val="32"/>
      <w:szCs w:val="32"/>
      <w:lang w:val="en-GB" w:eastAsia="en-US"/>
    </w:rPr>
  </w:style>
  <w:style w:type="character" w:styleId="SubtleEmphasis">
    <w:name w:val="Subtle Emphasis"/>
    <w:basedOn w:val="DefaultParagraphFont"/>
    <w:uiPriority w:val="19"/>
    <w:qFormat/>
    <w:rsid w:val="00AD2D2E"/>
    <w:rPr>
      <w:i/>
      <w:iCs/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D2E"/>
    <w:pPr>
      <w:spacing w:after="60"/>
      <w:jc w:val="center"/>
      <w:outlineLvl w:val="1"/>
    </w:pPr>
    <w:rPr>
      <w:rFonts w:ascii="Cambria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D2E"/>
    <w:rPr>
      <w:rFonts w:ascii="Cambria" w:eastAsia="Times New Roman" w:hAnsi="Cambria" w:cs="Times New Roman"/>
      <w:sz w:val="24"/>
      <w:szCs w:val="24"/>
      <w:lang w:val="en-GB" w:eastAsia="en-US"/>
    </w:rPr>
  </w:style>
  <w:style w:type="character" w:styleId="Emphasis">
    <w:name w:val="Emphasis"/>
    <w:basedOn w:val="DefaultParagraphFont"/>
    <w:uiPriority w:val="20"/>
    <w:qFormat/>
    <w:rsid w:val="00F54E6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54E6D"/>
    <w:rPr>
      <w:b/>
      <w:bCs/>
      <w:i/>
      <w:iCs/>
      <w:color w:val="4F81BD"/>
    </w:rPr>
  </w:style>
  <w:style w:type="character" w:styleId="Strong">
    <w:name w:val="Strong"/>
    <w:basedOn w:val="DefaultParagraphFont"/>
    <w:uiPriority w:val="22"/>
    <w:qFormat/>
    <w:rsid w:val="00F54E6D"/>
    <w:rPr>
      <w:b/>
      <w:bCs/>
    </w:rPr>
  </w:style>
  <w:style w:type="paragraph" w:styleId="ListParagraph">
    <w:name w:val="List Paragraph"/>
    <w:basedOn w:val="Normal"/>
    <w:uiPriority w:val="34"/>
    <w:qFormat/>
    <w:rsid w:val="00646AD9"/>
    <w:pPr>
      <w:ind w:left="720"/>
      <w:contextualSpacing/>
    </w:pPr>
    <w:rPr>
      <w:rFonts w:asciiTheme="minorHAnsi" w:eastAsiaTheme="minorHAnsi" w:hAnsiTheme="minorHAnsi" w:cs="Times New Roman"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rsid w:val="00FF41DD"/>
    <w:pPr>
      <w:jc w:val="both"/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FF41DD"/>
    <w:rPr>
      <w:rFonts w:ascii="Arial" w:hAnsi="Arial"/>
      <w:sz w:val="22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A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A2C"/>
    <w:rPr>
      <w:rFonts w:ascii="Tahoma" w:hAnsi="Tahoma" w:cs="Tahoma"/>
      <w:sz w:val="16"/>
      <w:szCs w:val="16"/>
      <w:lang w:val="en-GB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F460A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character" w:customStyle="1" w:styleId="FootnoteTextChar">
    <w:name w:val="Footnote Text Char"/>
    <w:aliases w:val="single space Char"/>
    <w:basedOn w:val="DefaultParagraphFont"/>
    <w:link w:val="FootnoteText"/>
    <w:uiPriority w:val="99"/>
    <w:semiHidden/>
    <w:rsid w:val="000427C1"/>
    <w:rPr>
      <w:rFonts w:ascii="Arial" w:hAnsi="Arial" w:cs="Arial"/>
      <w:lang w:val="en-GB" w:eastAsia="en-US"/>
    </w:rPr>
  </w:style>
  <w:style w:type="character" w:customStyle="1" w:styleId="st">
    <w:name w:val="st"/>
    <w:basedOn w:val="DefaultParagraphFont"/>
    <w:rsid w:val="00DC3DD7"/>
  </w:style>
  <w:style w:type="character" w:customStyle="1" w:styleId="Heading1Char">
    <w:name w:val="Heading 1 Char"/>
    <w:basedOn w:val="DefaultParagraphFont"/>
    <w:link w:val="Heading1"/>
    <w:rsid w:val="00DE793D"/>
    <w:rPr>
      <w:rFonts w:ascii="Arial" w:hAnsi="Arial" w:cs="Arial"/>
      <w:b/>
      <w:bCs/>
      <w:kern w:val="32"/>
      <w:sz w:val="32"/>
      <w:szCs w:val="32"/>
      <w:lang w:val="en-GB" w:eastAsia="en-US"/>
    </w:rPr>
  </w:style>
  <w:style w:type="paragraph" w:customStyle="1" w:styleId="C2JP">
    <w:name w:val="C2 JP"/>
    <w:basedOn w:val="Normal"/>
    <w:link w:val="C2JPChar"/>
    <w:uiPriority w:val="99"/>
    <w:rsid w:val="00275E49"/>
    <w:pPr>
      <w:spacing w:before="120" w:after="120"/>
      <w:ind w:left="1134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C2JPChar">
    <w:name w:val="C2 JP Char"/>
    <w:basedOn w:val="DefaultParagraphFont"/>
    <w:link w:val="C2JP"/>
    <w:uiPriority w:val="99"/>
    <w:locked/>
    <w:rsid w:val="00275E49"/>
    <w:rPr>
      <w:sz w:val="24"/>
      <w:szCs w:val="24"/>
      <w:lang w:val="en-GB" w:eastAsia="en-US"/>
    </w:rPr>
  </w:style>
  <w:style w:type="character" w:customStyle="1" w:styleId="gi">
    <w:name w:val="gi"/>
    <w:basedOn w:val="DefaultParagraphFont"/>
    <w:rsid w:val="00215D1F"/>
  </w:style>
  <w:style w:type="character" w:styleId="CommentReference">
    <w:name w:val="annotation reference"/>
    <w:basedOn w:val="DefaultParagraphFont"/>
    <w:uiPriority w:val="99"/>
    <w:semiHidden/>
    <w:unhideWhenUsed/>
    <w:rsid w:val="008F5F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5F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5F09"/>
    <w:rPr>
      <w:rFonts w:ascii="Arial" w:hAnsi="Arial" w:cs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5F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5F09"/>
    <w:rPr>
      <w:rFonts w:ascii="Arial" w:hAnsi="Arial" w:cs="Arial"/>
      <w:b/>
      <w:bCs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formis.vnforest.gov.v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7" Type="http://schemas.openxmlformats.org/officeDocument/2006/relationships/image" Target="media/image7.gi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3318B-6018-42E3-959F-AFE2DADF0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331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Structure of report</vt:lpstr>
    </vt:vector>
  </TitlesOfParts>
  <Company>Microsoft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Structure of report</dc:title>
  <dc:creator>uwe_se</dc:creator>
  <cp:lastModifiedBy>Raisa.sell</cp:lastModifiedBy>
  <cp:revision>13</cp:revision>
  <cp:lastPrinted>2015-03-13T08:23:00Z</cp:lastPrinted>
  <dcterms:created xsi:type="dcterms:W3CDTF">2016-12-08T06:52:00Z</dcterms:created>
  <dcterms:modified xsi:type="dcterms:W3CDTF">2017-11-15T09:08:00Z</dcterms:modified>
</cp:coreProperties>
</file>